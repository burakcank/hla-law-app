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W w:w="0" w:type="auto"/>
        <w:tblLook w:val="04A0" w:firstRow="1" w:lastRow="0" w:firstColumn="1" w:lastColumn="0" w:noHBand="0" w:noVBand="1"/>
      </w:tblPr>
      <w:tblGrid>
        <w:gridCol w:w="4531"/>
        <w:gridCol w:w="4531"/>
      </w:tblGrid>
      <w:tr w:rsidR="00CA291B" w:rsidRPr="00CA291B" w14:paraId="179C3825" w14:textId="77777777" w:rsidTr="00CA291B">
        <w:tc>
          <w:tcPr>
            <w:tcW w:w="4531" w:type="dxa"/>
          </w:tcPr>
          <w:p w14:paraId="0537DBCA" w14:textId="77777777" w:rsidR="00CA291B" w:rsidRPr="00CA291B" w:rsidRDefault="00CA291B" w:rsidP="002C186F">
            <w:pPr>
              <w:pStyle w:val="AralkYok"/>
              <w:spacing w:after="240" w:line="276" w:lineRule="auto"/>
              <w:jc w:val="center"/>
              <w:rPr>
                <w:rFonts w:ascii="Times New Roman" w:hAnsi="Times New Roman" w:cs="Times New Roman"/>
                <w:b/>
                <w:bCs/>
              </w:rPr>
            </w:pPr>
            <w:r w:rsidRPr="00CA291B">
              <w:rPr>
                <w:rFonts w:ascii="Times New Roman" w:hAnsi="Times New Roman" w:cs="Times New Roman"/>
                <w:b/>
                <w:bCs/>
              </w:rPr>
              <w:t>YASAL UYARI</w:t>
            </w:r>
          </w:p>
        </w:tc>
        <w:tc>
          <w:tcPr>
            <w:tcW w:w="4531" w:type="dxa"/>
          </w:tcPr>
          <w:p w14:paraId="4AF79858" w14:textId="19BA7772" w:rsidR="00CA291B" w:rsidRPr="00C72D6C" w:rsidRDefault="00C72D6C" w:rsidP="00C72D6C">
            <w:pPr>
              <w:pStyle w:val="AralkYok"/>
              <w:spacing w:after="240" w:line="276" w:lineRule="auto"/>
              <w:jc w:val="center"/>
              <w:rPr>
                <w:rFonts w:ascii="Times New Roman" w:hAnsi="Times New Roman" w:cs="Times New Roman"/>
                <w:b/>
                <w:bCs/>
                <w:lang w:val="en-US"/>
              </w:rPr>
            </w:pPr>
            <w:r w:rsidRPr="00C72D6C">
              <w:rPr>
                <w:rFonts w:ascii="Times New Roman" w:hAnsi="Times New Roman" w:cs="Times New Roman"/>
                <w:b/>
                <w:bCs/>
                <w:lang w:val="en-US"/>
              </w:rPr>
              <w:t>LEGAL NOTICE</w:t>
            </w:r>
          </w:p>
        </w:tc>
      </w:tr>
      <w:tr w:rsidR="00CA291B" w:rsidRPr="00CA291B" w14:paraId="677289BA" w14:textId="77777777" w:rsidTr="00CA291B">
        <w:tc>
          <w:tcPr>
            <w:tcW w:w="4531" w:type="dxa"/>
          </w:tcPr>
          <w:p w14:paraId="1FE85BA0" w14:textId="301A8F1F" w:rsidR="00CA291B" w:rsidRPr="00CA291B" w:rsidRDefault="00CA291B" w:rsidP="00CA291B">
            <w:pPr>
              <w:pStyle w:val="AralkYok"/>
              <w:spacing w:after="240" w:line="276" w:lineRule="auto"/>
              <w:jc w:val="both"/>
              <w:rPr>
                <w:rFonts w:ascii="Times New Roman" w:hAnsi="Times New Roman" w:cs="Times New Roman"/>
                <w:b/>
                <w:bCs/>
              </w:rPr>
            </w:pPr>
            <w:r w:rsidRPr="00CA291B">
              <w:rPr>
                <w:rFonts w:ascii="Times New Roman" w:hAnsi="Times New Roman" w:cs="Times New Roman"/>
              </w:rPr>
              <w:t>İşbu Yasal Uyarı, Helvacı Laik Aşar Hukuk Bürosu (“</w:t>
            </w:r>
            <w:r w:rsidRPr="00CA291B">
              <w:rPr>
                <w:rFonts w:ascii="Times New Roman" w:hAnsi="Times New Roman" w:cs="Times New Roman"/>
                <w:b/>
                <w:bCs/>
              </w:rPr>
              <w:t>Helvacı Laik Aşar</w:t>
            </w:r>
            <w:r w:rsidRPr="00CA291B">
              <w:rPr>
                <w:rFonts w:ascii="Times New Roman" w:hAnsi="Times New Roman" w:cs="Times New Roman"/>
              </w:rPr>
              <w:t>”) tarafından yönetilen www.hla-law.com alan adlı internet sitesi ile buna bağlı internet sitelerini (“</w:t>
            </w:r>
            <w:r w:rsidRPr="00CA291B">
              <w:rPr>
                <w:rFonts w:ascii="Times New Roman" w:hAnsi="Times New Roman" w:cs="Times New Roman"/>
                <w:b/>
                <w:bCs/>
              </w:rPr>
              <w:t>İnternet Sitesi</w:t>
            </w:r>
            <w:r w:rsidRPr="00CA291B">
              <w:rPr>
                <w:rFonts w:ascii="Times New Roman" w:hAnsi="Times New Roman" w:cs="Times New Roman"/>
              </w:rPr>
              <w:t>”) ziyaret eden kişiler (“</w:t>
            </w:r>
            <w:r w:rsidRPr="00CA291B">
              <w:rPr>
                <w:rFonts w:ascii="Times New Roman" w:hAnsi="Times New Roman" w:cs="Times New Roman"/>
                <w:b/>
                <w:bCs/>
              </w:rPr>
              <w:t>Kullanıcı</w:t>
            </w:r>
            <w:r w:rsidRPr="00CA291B">
              <w:rPr>
                <w:rFonts w:ascii="Times New Roman" w:hAnsi="Times New Roman" w:cs="Times New Roman"/>
              </w:rPr>
              <w:t>”) için hazırlanmıştır.</w:t>
            </w:r>
          </w:p>
        </w:tc>
        <w:tc>
          <w:tcPr>
            <w:tcW w:w="4531" w:type="dxa"/>
          </w:tcPr>
          <w:p w14:paraId="300FC12C" w14:textId="270CED1D" w:rsidR="00CA291B" w:rsidRPr="00C72D6C" w:rsidRDefault="00CA291B" w:rsidP="002C186F">
            <w:pPr>
              <w:pStyle w:val="AralkYok"/>
              <w:spacing w:after="240" w:line="276" w:lineRule="auto"/>
              <w:jc w:val="both"/>
              <w:rPr>
                <w:rFonts w:ascii="Times New Roman" w:hAnsi="Times New Roman" w:cs="Times New Roman"/>
                <w:lang w:val="en-US"/>
              </w:rPr>
            </w:pPr>
            <w:r w:rsidRPr="00C72D6C">
              <w:rPr>
                <w:rFonts w:ascii="Times New Roman" w:hAnsi="Times New Roman" w:cs="Times New Roman"/>
                <w:lang w:val="en-US"/>
              </w:rPr>
              <w:t>This Legal Notice has been prepared for individual (the “</w:t>
            </w:r>
            <w:r w:rsidRPr="00C72D6C">
              <w:rPr>
                <w:rFonts w:ascii="Times New Roman" w:hAnsi="Times New Roman" w:cs="Times New Roman"/>
                <w:b/>
                <w:bCs/>
                <w:lang w:val="en-US"/>
              </w:rPr>
              <w:t>User</w:t>
            </w:r>
            <w:r w:rsidRPr="00C72D6C">
              <w:rPr>
                <w:rFonts w:ascii="Times New Roman" w:hAnsi="Times New Roman" w:cs="Times New Roman"/>
                <w:lang w:val="en-US"/>
              </w:rPr>
              <w:t>”), who enters the website</w:t>
            </w:r>
            <w:r w:rsidR="00350777">
              <w:rPr>
                <w:rFonts w:ascii="Times New Roman" w:hAnsi="Times New Roman" w:cs="Times New Roman"/>
                <w:lang w:val="en-US"/>
              </w:rPr>
              <w:t xml:space="preserve"> </w:t>
            </w:r>
            <w:ins w:id="0" w:author="Doğukan Aşar" w:date="2021-12-16T20:58:00Z">
              <w:r w:rsidR="00350777">
                <w:rPr>
                  <w:rFonts w:ascii="Times New Roman" w:hAnsi="Times New Roman" w:cs="Times New Roman"/>
                  <w:lang w:val="en-US"/>
                </w:rPr>
                <w:t>named</w:t>
              </w:r>
            </w:ins>
            <w:r w:rsidRPr="00C72D6C">
              <w:rPr>
                <w:rFonts w:ascii="Times New Roman" w:hAnsi="Times New Roman" w:cs="Times New Roman"/>
                <w:lang w:val="en-US"/>
              </w:rPr>
              <w:t xml:space="preserve"> </w:t>
            </w:r>
            <w:hyperlink r:id="rId8" w:history="1">
              <w:r w:rsidRPr="00C72D6C">
                <w:rPr>
                  <w:rStyle w:val="Kpr"/>
                  <w:rFonts w:ascii="Times New Roman" w:hAnsi="Times New Roman" w:cs="Times New Roman"/>
                  <w:lang w:val="en-US"/>
                </w:rPr>
                <w:t>www.hla-law.com</w:t>
              </w:r>
            </w:hyperlink>
            <w:r w:rsidRPr="00C72D6C">
              <w:rPr>
                <w:rFonts w:ascii="Times New Roman" w:hAnsi="Times New Roman" w:cs="Times New Roman"/>
                <w:lang w:val="en-US"/>
              </w:rPr>
              <w:t xml:space="preserve"> and the related websites (the “</w:t>
            </w:r>
            <w:r w:rsidRPr="00C72D6C">
              <w:rPr>
                <w:rFonts w:ascii="Times New Roman" w:hAnsi="Times New Roman" w:cs="Times New Roman"/>
                <w:b/>
                <w:bCs/>
                <w:lang w:val="en-US"/>
              </w:rPr>
              <w:t>Website</w:t>
            </w:r>
            <w:r w:rsidRPr="00C72D6C">
              <w:rPr>
                <w:rFonts w:ascii="Times New Roman" w:hAnsi="Times New Roman" w:cs="Times New Roman"/>
                <w:lang w:val="en-US"/>
              </w:rPr>
              <w:t>”) managed by Helvacı Laik Aşar Attorneys at Law (</w:t>
            </w:r>
            <w:del w:id="1" w:author="Doğukan Aşar" w:date="2021-12-16T20:58:00Z">
              <w:r w:rsidRPr="00C72D6C" w:rsidDel="00350777">
                <w:rPr>
                  <w:rFonts w:ascii="Times New Roman" w:hAnsi="Times New Roman" w:cs="Times New Roman"/>
                  <w:lang w:val="en-US"/>
                </w:rPr>
                <w:delText>the</w:delText>
              </w:r>
            </w:del>
            <w:del w:id="2" w:author="Doğukan Aşar" w:date="2021-12-16T21:02:00Z">
              <w:r w:rsidRPr="00C72D6C" w:rsidDel="00E162D0">
                <w:rPr>
                  <w:rFonts w:ascii="Times New Roman" w:hAnsi="Times New Roman" w:cs="Times New Roman"/>
                  <w:lang w:val="en-US"/>
                </w:rPr>
                <w:delText xml:space="preserve"> </w:delText>
              </w:r>
            </w:del>
            <w:r w:rsidRPr="00C72D6C">
              <w:rPr>
                <w:rFonts w:ascii="Times New Roman" w:hAnsi="Times New Roman" w:cs="Times New Roman"/>
                <w:lang w:val="en-US"/>
              </w:rPr>
              <w:t>“</w:t>
            </w:r>
            <w:r w:rsidRPr="00C72D6C">
              <w:rPr>
                <w:rFonts w:ascii="Times New Roman" w:hAnsi="Times New Roman" w:cs="Times New Roman"/>
                <w:b/>
                <w:bCs/>
                <w:lang w:val="en-US"/>
              </w:rPr>
              <w:t>Helvacı Laik Aşar</w:t>
            </w:r>
            <w:r w:rsidRPr="00C72D6C">
              <w:rPr>
                <w:rFonts w:ascii="Times New Roman" w:hAnsi="Times New Roman" w:cs="Times New Roman"/>
                <w:lang w:val="en-US"/>
              </w:rPr>
              <w:t>”).</w:t>
            </w:r>
          </w:p>
        </w:tc>
      </w:tr>
      <w:tr w:rsidR="00CA291B" w:rsidRPr="00CA291B" w14:paraId="27CCD27D" w14:textId="77777777" w:rsidTr="00CA291B">
        <w:tc>
          <w:tcPr>
            <w:tcW w:w="4531" w:type="dxa"/>
          </w:tcPr>
          <w:p w14:paraId="5F22A48D" w14:textId="77777777" w:rsidR="00CA291B" w:rsidRPr="00CA291B" w:rsidRDefault="00CA291B" w:rsidP="002C186F">
            <w:pPr>
              <w:pStyle w:val="AralkYok"/>
              <w:spacing w:after="240" w:line="276" w:lineRule="auto"/>
              <w:jc w:val="both"/>
              <w:rPr>
                <w:rFonts w:ascii="Times New Roman" w:hAnsi="Times New Roman" w:cs="Times New Roman"/>
              </w:rPr>
            </w:pPr>
            <w:r w:rsidRPr="00CA291B">
              <w:rPr>
                <w:rFonts w:ascii="Times New Roman" w:hAnsi="Times New Roman" w:cs="Times New Roman"/>
              </w:rPr>
              <w:t>Kullanıcı, İnternet Sitesi’ni kullanırken işbu Yasal Uyarı’da bildirilen hususları kabul etmiş sayılmaktadır. Kullanıcı tarafından, açıklanan hususların kabul edilmemesi halinde İnternet Sitesi kullanılmamalıdır.</w:t>
            </w:r>
          </w:p>
        </w:tc>
        <w:tc>
          <w:tcPr>
            <w:tcW w:w="4531" w:type="dxa"/>
          </w:tcPr>
          <w:p w14:paraId="4F0FAF81" w14:textId="22B7218C" w:rsidR="00CA291B" w:rsidRPr="00C72D6C" w:rsidRDefault="00CA291B" w:rsidP="002C186F">
            <w:pPr>
              <w:pStyle w:val="AralkYok"/>
              <w:spacing w:after="240" w:line="276" w:lineRule="auto"/>
              <w:jc w:val="both"/>
              <w:rPr>
                <w:rFonts w:ascii="Times New Roman" w:hAnsi="Times New Roman" w:cs="Times New Roman"/>
                <w:lang w:val="en-US"/>
              </w:rPr>
            </w:pPr>
            <w:r w:rsidRPr="00C72D6C">
              <w:rPr>
                <w:rFonts w:ascii="Times New Roman" w:hAnsi="Times New Roman" w:cs="Times New Roman"/>
                <w:lang w:val="en-US"/>
              </w:rPr>
              <w:t xml:space="preserve">The User is </w:t>
            </w:r>
            <w:r w:rsidR="00C72D6C" w:rsidRPr="00C72D6C">
              <w:rPr>
                <w:rFonts w:ascii="Times New Roman" w:hAnsi="Times New Roman" w:cs="Times New Roman"/>
                <w:lang w:val="en-US"/>
              </w:rPr>
              <w:t xml:space="preserve">deemed to have accepted the matters stated in this Legal Notice while using the Website. The Website should not be used, If the stated matters are not accepted by the User. </w:t>
            </w:r>
          </w:p>
        </w:tc>
      </w:tr>
      <w:tr w:rsidR="00CA291B" w:rsidRPr="00CA291B" w14:paraId="7262B83D" w14:textId="77777777" w:rsidTr="00CA291B">
        <w:tc>
          <w:tcPr>
            <w:tcW w:w="4531" w:type="dxa"/>
          </w:tcPr>
          <w:p w14:paraId="74C4D2AF" w14:textId="5512EDD5" w:rsidR="00CA291B" w:rsidRPr="00CA291B" w:rsidRDefault="00CA291B" w:rsidP="002C186F">
            <w:pPr>
              <w:pStyle w:val="AralkYok"/>
              <w:spacing w:after="240" w:line="276" w:lineRule="auto"/>
              <w:jc w:val="both"/>
              <w:rPr>
                <w:rFonts w:ascii="Times New Roman" w:hAnsi="Times New Roman" w:cs="Times New Roman"/>
              </w:rPr>
            </w:pPr>
            <w:r w:rsidRPr="00CA291B">
              <w:rPr>
                <w:rFonts w:ascii="Times New Roman" w:hAnsi="Times New Roman" w:cs="Times New Roman"/>
              </w:rPr>
              <w:t xml:space="preserve">Helvacı Laik Aşar tarafından İnternet Sitesi üzerinden paylaşılan bilgiler yalnızca bilgi verme amaçlı olarak hazırlanmış olup herhangi bir şekilde hukuki görüş olarak kullanılmamalıdır. İnternet Sitesi’nde yer alan bilgiler; yasal mevzuatta meydana gelen değişikliklere bağlı olarak güncelliğini yitirebilecek ve yürürlükte olan yasal gelişmelerin son halini yansıtmayabilecek olup, bilgilerin güncelliği garanti edilmemektedir. Bu nedenle, Helvacı Laik Aşar, İnternet Sitesi’nin kullanımı sonucunda meydana gelen </w:t>
            </w:r>
            <w:r w:rsidR="00FA4B04">
              <w:rPr>
                <w:rFonts w:ascii="Times New Roman" w:hAnsi="Times New Roman" w:cs="Times New Roman"/>
              </w:rPr>
              <w:t>zararlardan</w:t>
            </w:r>
            <w:r w:rsidRPr="00CA291B">
              <w:rPr>
                <w:rFonts w:ascii="Times New Roman" w:hAnsi="Times New Roman" w:cs="Times New Roman"/>
              </w:rPr>
              <w:t xml:space="preserve"> dolayı sorumluluk kabul etmemekte olup İnternet Sitesi’ndeki bilgileri kullanarak herhangi bir işlem yapmadan önce yetkili kişilere yasal danışmanlık için başvurmanızı önerir.</w:t>
            </w:r>
          </w:p>
        </w:tc>
        <w:tc>
          <w:tcPr>
            <w:tcW w:w="4531" w:type="dxa"/>
          </w:tcPr>
          <w:p w14:paraId="3DD368A8" w14:textId="4AE14DFE" w:rsidR="00CA291B" w:rsidRPr="00C72D6C" w:rsidRDefault="00C72D6C" w:rsidP="002C186F">
            <w:pPr>
              <w:pStyle w:val="AralkYok"/>
              <w:spacing w:after="240" w:line="276" w:lineRule="auto"/>
              <w:jc w:val="both"/>
              <w:rPr>
                <w:rFonts w:ascii="Times New Roman" w:hAnsi="Times New Roman" w:cs="Times New Roman"/>
                <w:lang w:val="en-US"/>
              </w:rPr>
            </w:pPr>
            <w:r w:rsidRPr="00C72D6C">
              <w:rPr>
                <w:rFonts w:ascii="Times New Roman" w:hAnsi="Times New Roman" w:cs="Times New Roman"/>
                <w:lang w:val="en-US"/>
              </w:rPr>
              <w:t xml:space="preserve">Information shared by </w:t>
            </w:r>
            <w:del w:id="3" w:author="Doğukan Aşar" w:date="2021-12-16T20:58:00Z">
              <w:r w:rsidRPr="00C72D6C" w:rsidDel="00350777">
                <w:rPr>
                  <w:rFonts w:ascii="Times New Roman" w:hAnsi="Times New Roman" w:cs="Times New Roman"/>
                  <w:lang w:val="en-US"/>
                </w:rPr>
                <w:delText xml:space="preserve">the </w:delText>
              </w:r>
            </w:del>
            <w:r w:rsidRPr="00C72D6C">
              <w:rPr>
                <w:rFonts w:ascii="Times New Roman" w:hAnsi="Times New Roman" w:cs="Times New Roman"/>
                <w:lang w:val="en-US"/>
              </w:rPr>
              <w:t xml:space="preserve">Helvacı Laik Aşar on the Website has been prepared for only informational purposes and should not be used as a legal advice in anyway. </w:t>
            </w:r>
            <w:r>
              <w:rPr>
                <w:rFonts w:ascii="Times New Roman" w:hAnsi="Times New Roman" w:cs="Times New Roman"/>
                <w:lang w:val="en-US"/>
              </w:rPr>
              <w:t>Information on the Website</w:t>
            </w:r>
            <w:r w:rsidR="00FA4B04">
              <w:rPr>
                <w:rFonts w:ascii="Times New Roman" w:hAnsi="Times New Roman" w:cs="Times New Roman"/>
                <w:lang w:val="en-US"/>
              </w:rPr>
              <w:t xml:space="preserve">, depending on the changes in the legislation, </w:t>
            </w:r>
            <w:r>
              <w:rPr>
                <w:rFonts w:ascii="Times New Roman" w:hAnsi="Times New Roman" w:cs="Times New Roman"/>
                <w:lang w:val="en-US"/>
              </w:rPr>
              <w:t>may become out of date</w:t>
            </w:r>
            <w:r w:rsidR="00FA4B04">
              <w:rPr>
                <w:rFonts w:ascii="Times New Roman" w:hAnsi="Times New Roman" w:cs="Times New Roman"/>
                <w:lang w:val="en-US"/>
              </w:rPr>
              <w:t>,</w:t>
            </w:r>
            <w:r>
              <w:rPr>
                <w:rFonts w:ascii="Times New Roman" w:hAnsi="Times New Roman" w:cs="Times New Roman"/>
                <w:lang w:val="en-US"/>
              </w:rPr>
              <w:t xml:space="preserve"> and may not reflect the latest version of the legal developments in force</w:t>
            </w:r>
            <w:r w:rsidR="00FA4B04">
              <w:rPr>
                <w:rFonts w:ascii="Times New Roman" w:hAnsi="Times New Roman" w:cs="Times New Roman"/>
                <w:lang w:val="en-US"/>
              </w:rPr>
              <w:t xml:space="preserve"> and the up-to-dateness of the information is not guaranteed. Therefore, </w:t>
            </w:r>
            <w:del w:id="4" w:author="Doğukan Aşar" w:date="2021-12-16T20:59:00Z">
              <w:r w:rsidR="00FA4B04" w:rsidDel="00350777">
                <w:rPr>
                  <w:rFonts w:ascii="Times New Roman" w:hAnsi="Times New Roman" w:cs="Times New Roman"/>
                  <w:lang w:val="en-US"/>
                </w:rPr>
                <w:delText xml:space="preserve">the </w:delText>
              </w:r>
            </w:del>
            <w:r w:rsidR="00FA4B04">
              <w:rPr>
                <w:rFonts w:ascii="Times New Roman" w:hAnsi="Times New Roman" w:cs="Times New Roman"/>
                <w:lang w:val="en-US"/>
              </w:rPr>
              <w:t xml:space="preserve">Helvacı Laik Aşar does not accept any responsibility for damages caused by the use of the Website and highly recommend you </w:t>
            </w:r>
            <w:ins w:id="5" w:author="Doğukan Aşar" w:date="2021-12-16T21:00:00Z">
              <w:r w:rsidR="00350777">
                <w:rPr>
                  <w:rFonts w:ascii="Times New Roman" w:hAnsi="Times New Roman" w:cs="Times New Roman"/>
                  <w:lang w:val="en-US"/>
                </w:rPr>
                <w:t xml:space="preserve">to </w:t>
              </w:r>
            </w:ins>
            <w:r w:rsidR="00FA4B04">
              <w:rPr>
                <w:rFonts w:ascii="Times New Roman" w:hAnsi="Times New Roman" w:cs="Times New Roman"/>
                <w:lang w:val="en-US"/>
              </w:rPr>
              <w:t>apply to the authorities for legal consultancy before taking any action by using the information on the Website.</w:t>
            </w:r>
          </w:p>
        </w:tc>
      </w:tr>
      <w:tr w:rsidR="00CA291B" w:rsidRPr="00CA291B" w14:paraId="0EA3D19D" w14:textId="77777777" w:rsidTr="00CA291B">
        <w:tc>
          <w:tcPr>
            <w:tcW w:w="4531" w:type="dxa"/>
          </w:tcPr>
          <w:p w14:paraId="77B3CB17" w14:textId="279B8490" w:rsidR="00CA291B" w:rsidRPr="00CA291B" w:rsidRDefault="00CA291B" w:rsidP="002C186F">
            <w:pPr>
              <w:pStyle w:val="AralkYok"/>
              <w:spacing w:after="240" w:line="276" w:lineRule="auto"/>
              <w:jc w:val="both"/>
              <w:rPr>
                <w:rFonts w:ascii="Times New Roman" w:hAnsi="Times New Roman" w:cs="Times New Roman"/>
              </w:rPr>
            </w:pPr>
            <w:r w:rsidRPr="00CA291B">
              <w:rPr>
                <w:rFonts w:ascii="Times New Roman" w:hAnsi="Times New Roman" w:cs="Times New Roman"/>
              </w:rPr>
              <w:t>Helvacı Laik Aşar ile avukat-müvekkil ilişkisi kurulabilmesi için açık ve yazılı bir öneri veya davet ile yine bunların kabul edildiğine dair açık ve yazılı bir bildirim gerekmektedir. Açık ve yazılı mutabakat ve</w:t>
            </w:r>
            <w:r w:rsidR="00642C07">
              <w:rPr>
                <w:rFonts w:ascii="Times New Roman" w:hAnsi="Times New Roman" w:cs="Times New Roman"/>
              </w:rPr>
              <w:t>ya</w:t>
            </w:r>
            <w:r w:rsidRPr="00CA291B">
              <w:rPr>
                <w:rFonts w:ascii="Times New Roman" w:hAnsi="Times New Roman" w:cs="Times New Roman"/>
              </w:rPr>
              <w:t xml:space="preserve"> sözleşme olmaksızın, İnternet Sitesi’nde yayınlanan içeriklere ulaşmak, onları kullanmak, Helvacı Laik Aşar ile İnternet Sitesi üzerinden iletişime geçmek ve bültene abone olmak avukat-müvekkil ilişkisi oluşturmamaktadır.</w:t>
            </w:r>
          </w:p>
        </w:tc>
        <w:tc>
          <w:tcPr>
            <w:tcW w:w="4531" w:type="dxa"/>
          </w:tcPr>
          <w:p w14:paraId="47832EB6" w14:textId="1E07ECD9" w:rsidR="00CA291B" w:rsidRPr="00C72D6C" w:rsidRDefault="00FA4B04" w:rsidP="002C186F">
            <w:pPr>
              <w:pStyle w:val="AralkYok"/>
              <w:spacing w:after="240" w:line="276" w:lineRule="auto"/>
              <w:jc w:val="both"/>
              <w:rPr>
                <w:rFonts w:ascii="Times New Roman" w:hAnsi="Times New Roman" w:cs="Times New Roman"/>
                <w:lang w:val="en-US"/>
              </w:rPr>
            </w:pPr>
            <w:r>
              <w:rPr>
                <w:rFonts w:ascii="Times New Roman" w:hAnsi="Times New Roman" w:cs="Times New Roman"/>
                <w:lang w:val="en-US"/>
              </w:rPr>
              <w:t xml:space="preserve">In order to establish an attorney-client relationship with </w:t>
            </w:r>
            <w:del w:id="6" w:author="Doğukan Aşar" w:date="2021-12-16T21:00:00Z">
              <w:r w:rsidDel="00350777">
                <w:rPr>
                  <w:rFonts w:ascii="Times New Roman" w:hAnsi="Times New Roman" w:cs="Times New Roman"/>
                  <w:lang w:val="en-US"/>
                </w:rPr>
                <w:delText xml:space="preserve">the </w:delText>
              </w:r>
            </w:del>
            <w:r>
              <w:rPr>
                <w:rFonts w:ascii="Times New Roman" w:hAnsi="Times New Roman" w:cs="Times New Roman"/>
                <w:lang w:val="en-US"/>
              </w:rPr>
              <w:t xml:space="preserve">Helvacı Laik Aşar, a clear and written </w:t>
            </w:r>
            <w:r w:rsidR="00642C07">
              <w:rPr>
                <w:rFonts w:ascii="Times New Roman" w:hAnsi="Times New Roman" w:cs="Times New Roman"/>
                <w:lang w:val="en-US"/>
              </w:rPr>
              <w:t xml:space="preserve">proposal or invitation, and a clear and written notification of their acceptance are required. </w:t>
            </w:r>
            <w:r w:rsidR="00642C07" w:rsidRPr="00642C07">
              <w:rPr>
                <w:rFonts w:ascii="Times New Roman" w:hAnsi="Times New Roman" w:cs="Times New Roman"/>
                <w:lang w:val="en-US"/>
              </w:rPr>
              <w:t xml:space="preserve">Accessing and using the content published on the Website, communicating with </w:t>
            </w:r>
            <w:del w:id="7" w:author="Doğukan Aşar" w:date="2021-12-16T21:00:00Z">
              <w:r w:rsidR="00642C07" w:rsidDel="00350777">
                <w:rPr>
                  <w:rFonts w:ascii="Times New Roman" w:hAnsi="Times New Roman" w:cs="Times New Roman"/>
                  <w:lang w:val="en-US"/>
                </w:rPr>
                <w:delText xml:space="preserve">the </w:delText>
              </w:r>
            </w:del>
            <w:r w:rsidR="00642C07" w:rsidRPr="00642C07">
              <w:rPr>
                <w:rFonts w:ascii="Times New Roman" w:hAnsi="Times New Roman" w:cs="Times New Roman"/>
                <w:lang w:val="en-US"/>
              </w:rPr>
              <w:t>Helvacı Laik Aşar on the Website and subscribing to the newsletter</w:t>
            </w:r>
            <w:r w:rsidR="00642C07">
              <w:rPr>
                <w:rFonts w:ascii="Times New Roman" w:hAnsi="Times New Roman" w:cs="Times New Roman"/>
                <w:lang w:val="en-US"/>
              </w:rPr>
              <w:t xml:space="preserve"> </w:t>
            </w:r>
            <w:r w:rsidR="00642C07" w:rsidRPr="00642C07">
              <w:rPr>
                <w:rFonts w:ascii="Times New Roman" w:hAnsi="Times New Roman" w:cs="Times New Roman"/>
                <w:lang w:val="en-US"/>
              </w:rPr>
              <w:t>do not constitute an attorney-client relationship</w:t>
            </w:r>
            <w:r w:rsidR="00642C07">
              <w:rPr>
                <w:rFonts w:ascii="Times New Roman" w:hAnsi="Times New Roman" w:cs="Times New Roman"/>
                <w:lang w:val="en-US"/>
              </w:rPr>
              <w:t xml:space="preserve"> </w:t>
            </w:r>
            <w:r w:rsidR="00642C07" w:rsidRPr="00642C07">
              <w:rPr>
                <w:rFonts w:ascii="Times New Roman" w:hAnsi="Times New Roman" w:cs="Times New Roman"/>
                <w:lang w:val="en-US"/>
              </w:rPr>
              <w:t>without a clear and written agreement or contract</w:t>
            </w:r>
            <w:r w:rsidR="00642C07">
              <w:rPr>
                <w:rFonts w:ascii="Times New Roman" w:hAnsi="Times New Roman" w:cs="Times New Roman"/>
                <w:lang w:val="en-US"/>
              </w:rPr>
              <w:t>.</w:t>
            </w:r>
          </w:p>
        </w:tc>
      </w:tr>
      <w:tr w:rsidR="00CA291B" w:rsidRPr="00CA291B" w14:paraId="6BAAEFB9" w14:textId="77777777" w:rsidTr="00CA291B">
        <w:tc>
          <w:tcPr>
            <w:tcW w:w="4531" w:type="dxa"/>
          </w:tcPr>
          <w:p w14:paraId="1AEEBD61" w14:textId="17BB87FE" w:rsidR="00CA291B" w:rsidRPr="00CA291B" w:rsidRDefault="00CA291B" w:rsidP="002C186F">
            <w:pPr>
              <w:pStyle w:val="AralkYok"/>
              <w:spacing w:after="240" w:line="276" w:lineRule="auto"/>
              <w:jc w:val="both"/>
              <w:rPr>
                <w:rFonts w:ascii="Times New Roman" w:hAnsi="Times New Roman" w:cs="Times New Roman"/>
              </w:rPr>
            </w:pPr>
            <w:r w:rsidRPr="00CA291B">
              <w:rPr>
                <w:rFonts w:ascii="Times New Roman" w:hAnsi="Times New Roman" w:cs="Times New Roman"/>
              </w:rPr>
              <w:lastRenderedPageBreak/>
              <w:t>İnternet Sitesi ve İnternet Sitesi’ndeki yazılı bilgi, belge, bülten ve benzeri yayın faaliyetlerinin her nevi mülkiyet ve kullanım hakkı, Helvacı Laik Aşar’a aittir. Fikri mülkiyet hakkı dahilindeki yazılı tüm bilgi ve belgeler ile görsel materyaller; Helvacı Laik Aşar’ın yazılı izni olmadıkça kullanılamaz, çoğaltılamaz ve yayınlanamaz. İnternet Sitesi, iş veya buna benzer başka bir kazanım talep etmek ve/veya reklam amaçlı olarak kullanılamaz.</w:t>
            </w:r>
          </w:p>
        </w:tc>
        <w:tc>
          <w:tcPr>
            <w:tcW w:w="4531" w:type="dxa"/>
          </w:tcPr>
          <w:p w14:paraId="53E3F7EC" w14:textId="361020EB" w:rsidR="00CA291B" w:rsidRPr="00C72D6C" w:rsidRDefault="00692621" w:rsidP="002C186F">
            <w:pPr>
              <w:pStyle w:val="AralkYok"/>
              <w:spacing w:after="240" w:line="276" w:lineRule="auto"/>
              <w:jc w:val="both"/>
              <w:rPr>
                <w:rFonts w:ascii="Times New Roman" w:hAnsi="Times New Roman" w:cs="Times New Roman"/>
                <w:lang w:val="en-US"/>
              </w:rPr>
            </w:pPr>
            <w:del w:id="8" w:author="Doğukan Aşar" w:date="2021-12-16T21:00:00Z">
              <w:r w:rsidDel="00350777">
                <w:rPr>
                  <w:rFonts w:ascii="Times New Roman" w:hAnsi="Times New Roman" w:cs="Times New Roman"/>
                  <w:lang w:val="en-US"/>
                </w:rPr>
                <w:delText xml:space="preserve">The </w:delText>
              </w:r>
            </w:del>
            <w:r w:rsidRPr="00692621">
              <w:rPr>
                <w:rFonts w:ascii="Times New Roman" w:hAnsi="Times New Roman" w:cs="Times New Roman"/>
                <w:lang w:val="en-US"/>
              </w:rPr>
              <w:t xml:space="preserve">Helvacı Laik Aşar owns all property rights and usage rights for the Website and written information, documents, bulletins and similar publication activities on the Website. All written information and documents and visual materials within the intellectual property right cannot be used, reproduced or published without the written permission of </w:t>
            </w:r>
            <w:del w:id="9" w:author="Doğukan Aşar" w:date="2021-12-16T21:00:00Z">
              <w:r w:rsidDel="00350777">
                <w:rPr>
                  <w:rFonts w:ascii="Times New Roman" w:hAnsi="Times New Roman" w:cs="Times New Roman"/>
                  <w:lang w:val="en-US"/>
                </w:rPr>
                <w:delText xml:space="preserve">the </w:delText>
              </w:r>
            </w:del>
            <w:r w:rsidRPr="00692621">
              <w:rPr>
                <w:rFonts w:ascii="Times New Roman" w:hAnsi="Times New Roman" w:cs="Times New Roman"/>
                <w:lang w:val="en-US"/>
              </w:rPr>
              <w:t>Helvacı Laik Aşar. The Website cannot be used for business or other similar gains and/or advertising purposes.</w:t>
            </w:r>
          </w:p>
        </w:tc>
      </w:tr>
      <w:tr w:rsidR="00CA291B" w:rsidRPr="00CA291B" w14:paraId="342CA5A0" w14:textId="77777777" w:rsidTr="00CA291B">
        <w:tc>
          <w:tcPr>
            <w:tcW w:w="4531" w:type="dxa"/>
          </w:tcPr>
          <w:p w14:paraId="3DAD312D" w14:textId="77777777" w:rsidR="00CA291B" w:rsidRPr="00CA291B" w:rsidRDefault="00CA291B" w:rsidP="002C186F">
            <w:pPr>
              <w:pStyle w:val="AralkYok"/>
              <w:spacing w:after="240" w:line="276" w:lineRule="auto"/>
              <w:jc w:val="both"/>
              <w:rPr>
                <w:rFonts w:ascii="Times New Roman" w:hAnsi="Times New Roman" w:cs="Times New Roman"/>
              </w:rPr>
            </w:pPr>
            <w:r w:rsidRPr="00CA291B">
              <w:rPr>
                <w:rFonts w:ascii="Times New Roman" w:hAnsi="Times New Roman" w:cs="Times New Roman"/>
              </w:rPr>
              <w:t>Helvacı Laik Aşar, işbu Yasal Uyarı’da ve İnternet Sitesi’nde dilediği zaman değişiklik yapma, yayını durdurma ve güncelleme yapma hakkına sahiptir. Bu düzenlemeler, İnternet Sitesi’nde yayınlandığı andan itibaren geçerlilik kazanır ve Kullanıcı tarafından kabul edilmiş sayılır. İnternet Sitesi’ne her yeni erişim ile birlikte güncel Yasal Uyarı kabul edilmiş sayılmaktadır.</w:t>
            </w:r>
          </w:p>
        </w:tc>
        <w:tc>
          <w:tcPr>
            <w:tcW w:w="4531" w:type="dxa"/>
          </w:tcPr>
          <w:p w14:paraId="38446D94" w14:textId="23CBAD2B" w:rsidR="00CA291B" w:rsidRPr="00C72D6C" w:rsidRDefault="00692621" w:rsidP="002C186F">
            <w:pPr>
              <w:pStyle w:val="AralkYok"/>
              <w:spacing w:after="240" w:line="276" w:lineRule="auto"/>
              <w:jc w:val="both"/>
              <w:rPr>
                <w:rFonts w:ascii="Times New Roman" w:hAnsi="Times New Roman" w:cs="Times New Roman"/>
                <w:lang w:val="en-US"/>
              </w:rPr>
            </w:pPr>
            <w:del w:id="10" w:author="Doğukan Aşar" w:date="2021-12-16T21:00:00Z">
              <w:r w:rsidDel="00350777">
                <w:rPr>
                  <w:rFonts w:ascii="Times New Roman" w:hAnsi="Times New Roman" w:cs="Times New Roman"/>
                  <w:lang w:val="en-US"/>
                </w:rPr>
                <w:delText xml:space="preserve">The </w:delText>
              </w:r>
            </w:del>
            <w:r>
              <w:rPr>
                <w:rFonts w:ascii="Times New Roman" w:hAnsi="Times New Roman" w:cs="Times New Roman"/>
                <w:lang w:val="en-US"/>
              </w:rPr>
              <w:t>Helvacı Laik Aşar has the right to make changes, stop publication and update the Legal Notice and the Website at any time.</w:t>
            </w:r>
          </w:p>
        </w:tc>
      </w:tr>
    </w:tbl>
    <w:p w14:paraId="05455BDB" w14:textId="77777777" w:rsidR="00115903" w:rsidRDefault="00115903" w:rsidP="00C04165">
      <w:pPr>
        <w:pStyle w:val="AralkYok"/>
        <w:spacing w:after="240" w:line="276" w:lineRule="auto"/>
        <w:jc w:val="both"/>
        <w:rPr>
          <w:rFonts w:ascii="Times New Roman" w:hAnsi="Times New Roman" w:cs="Times New Roman"/>
        </w:rPr>
      </w:pPr>
    </w:p>
    <w:p w14:paraId="59F13527" w14:textId="21AE4CE9" w:rsidR="007C0EED" w:rsidRPr="00FA4708" w:rsidRDefault="007C0EED" w:rsidP="00C04165">
      <w:pPr>
        <w:pStyle w:val="AralkYok"/>
        <w:spacing w:after="240" w:line="276" w:lineRule="auto"/>
        <w:jc w:val="both"/>
        <w:rPr>
          <w:rFonts w:ascii="Times New Roman" w:hAnsi="Times New Roman" w:cs="Times New Roman"/>
        </w:rPr>
      </w:pPr>
    </w:p>
    <w:sectPr w:rsidR="007C0EED" w:rsidRPr="00FA4708"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DC9AF" w14:textId="77777777" w:rsidR="006F4477" w:rsidRDefault="006F4477" w:rsidP="00983087">
      <w:pPr>
        <w:spacing w:after="0" w:line="240" w:lineRule="auto"/>
      </w:pPr>
      <w:r>
        <w:separator/>
      </w:r>
    </w:p>
  </w:endnote>
  <w:endnote w:type="continuationSeparator" w:id="0">
    <w:p w14:paraId="22B77DD4" w14:textId="77777777" w:rsidR="006F4477" w:rsidRDefault="006F4477" w:rsidP="00983087">
      <w:pPr>
        <w:spacing w:after="0" w:line="240" w:lineRule="auto"/>
      </w:pPr>
      <w:r>
        <w:continuationSeparator/>
      </w:r>
    </w:p>
  </w:endnote>
  <w:endnote w:type="continuationNotice" w:id="1">
    <w:p w14:paraId="10D32C0D" w14:textId="77777777" w:rsidR="006F4477" w:rsidRDefault="006F4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5E4833">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5E4833">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8E9D5" w14:textId="77777777" w:rsidR="006F4477" w:rsidRDefault="006F4477" w:rsidP="00983087">
      <w:pPr>
        <w:spacing w:after="0" w:line="240" w:lineRule="auto"/>
      </w:pPr>
      <w:r>
        <w:separator/>
      </w:r>
    </w:p>
  </w:footnote>
  <w:footnote w:type="continuationSeparator" w:id="0">
    <w:p w14:paraId="1E14312D" w14:textId="77777777" w:rsidR="006F4477" w:rsidRDefault="006F4477" w:rsidP="00983087">
      <w:pPr>
        <w:spacing w:after="0" w:line="240" w:lineRule="auto"/>
      </w:pPr>
      <w:r>
        <w:continuationSeparator/>
      </w:r>
    </w:p>
  </w:footnote>
  <w:footnote w:type="continuationNotice" w:id="1">
    <w:p w14:paraId="69B38EB1" w14:textId="77777777" w:rsidR="006F4477" w:rsidRDefault="006F4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64C5" w14:textId="1EFC2149" w:rsidR="00A90DBF" w:rsidRDefault="006F4477">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2049"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2F0AE2AA"/>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5"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BEC1F3F"/>
    <w:multiLevelType w:val="hybridMultilevel"/>
    <w:tmpl w:val="C2F021D8"/>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D31A8C"/>
    <w:multiLevelType w:val="hybridMultilevel"/>
    <w:tmpl w:val="E17CEC84"/>
    <w:lvl w:ilvl="0" w:tplc="08C4856E">
      <w:start w:val="1"/>
      <w:numFmt w:val="lowerLetter"/>
      <w:lvlText w:val="%1."/>
      <w:lvlJc w:val="left"/>
      <w:pPr>
        <w:ind w:left="720" w:hanging="360"/>
      </w:pPr>
      <w:rPr>
        <w:b/>
        <w:bCs/>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5"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6"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5"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6"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4"/>
  </w:num>
  <w:num w:numId="2">
    <w:abstractNumId w:val="10"/>
  </w:num>
  <w:num w:numId="3">
    <w:abstractNumId w:val="15"/>
  </w:num>
  <w:num w:numId="4">
    <w:abstractNumId w:val="25"/>
  </w:num>
  <w:num w:numId="5">
    <w:abstractNumId w:val="14"/>
  </w:num>
  <w:num w:numId="6">
    <w:abstractNumId w:val="11"/>
  </w:num>
  <w:num w:numId="7">
    <w:abstractNumId w:val="22"/>
  </w:num>
  <w:num w:numId="8">
    <w:abstractNumId w:val="0"/>
  </w:num>
  <w:num w:numId="9">
    <w:abstractNumId w:val="5"/>
  </w:num>
  <w:num w:numId="10">
    <w:abstractNumId w:val="27"/>
  </w:num>
  <w:num w:numId="11">
    <w:abstractNumId w:val="19"/>
  </w:num>
  <w:num w:numId="12">
    <w:abstractNumId w:val="17"/>
  </w:num>
  <w:num w:numId="13">
    <w:abstractNumId w:val="6"/>
  </w:num>
  <w:num w:numId="14">
    <w:abstractNumId w:val="8"/>
  </w:num>
  <w:num w:numId="15">
    <w:abstractNumId w:val="16"/>
  </w:num>
  <w:num w:numId="16">
    <w:abstractNumId w:val="21"/>
  </w:num>
  <w:num w:numId="17">
    <w:abstractNumId w:val="23"/>
  </w:num>
  <w:num w:numId="18">
    <w:abstractNumId w:val="12"/>
  </w:num>
  <w:num w:numId="19">
    <w:abstractNumId w:val="2"/>
  </w:num>
  <w:num w:numId="20">
    <w:abstractNumId w:val="28"/>
  </w:num>
  <w:num w:numId="21">
    <w:abstractNumId w:val="13"/>
  </w:num>
  <w:num w:numId="22">
    <w:abstractNumId w:val="18"/>
  </w:num>
  <w:num w:numId="23">
    <w:abstractNumId w:val="20"/>
  </w:num>
  <w:num w:numId="24">
    <w:abstractNumId w:val="26"/>
  </w:num>
  <w:num w:numId="25">
    <w:abstractNumId w:val="4"/>
  </w:num>
  <w:num w:numId="26">
    <w:abstractNumId w:val="3"/>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7"/>
  </w:num>
  <w:num w:numId="3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ğukan Aşar">
    <w15:presenceInfo w15:providerId="AD" w15:userId="S::dogukan.asar@hla-law.com::779e2053-063d-4cbb-9898-a58d0d2a1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373BB"/>
    <w:rsid w:val="00041BAA"/>
    <w:rsid w:val="00044488"/>
    <w:rsid w:val="00047A4C"/>
    <w:rsid w:val="00052C8F"/>
    <w:rsid w:val="00061209"/>
    <w:rsid w:val="00081351"/>
    <w:rsid w:val="000D16D3"/>
    <w:rsid w:val="000D6B0B"/>
    <w:rsid w:val="000E5043"/>
    <w:rsid w:val="000F4C43"/>
    <w:rsid w:val="00101E36"/>
    <w:rsid w:val="001022B3"/>
    <w:rsid w:val="00104DE4"/>
    <w:rsid w:val="00105A09"/>
    <w:rsid w:val="001112A3"/>
    <w:rsid w:val="001124EF"/>
    <w:rsid w:val="00115903"/>
    <w:rsid w:val="001172A4"/>
    <w:rsid w:val="0011753B"/>
    <w:rsid w:val="0012453E"/>
    <w:rsid w:val="00136495"/>
    <w:rsid w:val="00155791"/>
    <w:rsid w:val="00162D2E"/>
    <w:rsid w:val="0017458A"/>
    <w:rsid w:val="00180D3A"/>
    <w:rsid w:val="00184F1A"/>
    <w:rsid w:val="001B3D9B"/>
    <w:rsid w:val="001B42D7"/>
    <w:rsid w:val="001B64BB"/>
    <w:rsid w:val="001C2C5C"/>
    <w:rsid w:val="001C3DA9"/>
    <w:rsid w:val="001C4A29"/>
    <w:rsid w:val="001D2096"/>
    <w:rsid w:val="001E6C53"/>
    <w:rsid w:val="001E7C61"/>
    <w:rsid w:val="002073BB"/>
    <w:rsid w:val="002140D2"/>
    <w:rsid w:val="0025168D"/>
    <w:rsid w:val="00252FB1"/>
    <w:rsid w:val="002628D7"/>
    <w:rsid w:val="00275BCC"/>
    <w:rsid w:val="002802B1"/>
    <w:rsid w:val="002829B8"/>
    <w:rsid w:val="00291A50"/>
    <w:rsid w:val="00291BBA"/>
    <w:rsid w:val="002976FB"/>
    <w:rsid w:val="002A045C"/>
    <w:rsid w:val="002A1FF8"/>
    <w:rsid w:val="002A613B"/>
    <w:rsid w:val="002A6BDA"/>
    <w:rsid w:val="002B6ED8"/>
    <w:rsid w:val="002B764B"/>
    <w:rsid w:val="002C4CCF"/>
    <w:rsid w:val="002C655B"/>
    <w:rsid w:val="002C7FE5"/>
    <w:rsid w:val="002D37F3"/>
    <w:rsid w:val="002D5762"/>
    <w:rsid w:val="002E14EC"/>
    <w:rsid w:val="002F6CB7"/>
    <w:rsid w:val="00311A48"/>
    <w:rsid w:val="003148A0"/>
    <w:rsid w:val="00314B8D"/>
    <w:rsid w:val="00316183"/>
    <w:rsid w:val="00322F12"/>
    <w:rsid w:val="003238AA"/>
    <w:rsid w:val="00324451"/>
    <w:rsid w:val="003266A6"/>
    <w:rsid w:val="00334D60"/>
    <w:rsid w:val="00340252"/>
    <w:rsid w:val="00350777"/>
    <w:rsid w:val="003537DA"/>
    <w:rsid w:val="00356324"/>
    <w:rsid w:val="00364B9E"/>
    <w:rsid w:val="00366525"/>
    <w:rsid w:val="003673D3"/>
    <w:rsid w:val="00373BF1"/>
    <w:rsid w:val="00375CD0"/>
    <w:rsid w:val="003839D7"/>
    <w:rsid w:val="00384E1E"/>
    <w:rsid w:val="00385452"/>
    <w:rsid w:val="00393324"/>
    <w:rsid w:val="00397866"/>
    <w:rsid w:val="003A4443"/>
    <w:rsid w:val="003A497F"/>
    <w:rsid w:val="003B26ED"/>
    <w:rsid w:val="003B4410"/>
    <w:rsid w:val="003C40C6"/>
    <w:rsid w:val="003C6024"/>
    <w:rsid w:val="003D3C6F"/>
    <w:rsid w:val="003D45CB"/>
    <w:rsid w:val="003D48FB"/>
    <w:rsid w:val="003D6668"/>
    <w:rsid w:val="003D7BD9"/>
    <w:rsid w:val="003E63D0"/>
    <w:rsid w:val="003F3CA1"/>
    <w:rsid w:val="00405CAD"/>
    <w:rsid w:val="00411A5F"/>
    <w:rsid w:val="00421AE5"/>
    <w:rsid w:val="00421FCD"/>
    <w:rsid w:val="004276BB"/>
    <w:rsid w:val="00434B64"/>
    <w:rsid w:val="00446C07"/>
    <w:rsid w:val="00452CD2"/>
    <w:rsid w:val="00454026"/>
    <w:rsid w:val="00454A4B"/>
    <w:rsid w:val="00457EB7"/>
    <w:rsid w:val="00461BF8"/>
    <w:rsid w:val="00461C3E"/>
    <w:rsid w:val="00461DCA"/>
    <w:rsid w:val="00472879"/>
    <w:rsid w:val="0048154A"/>
    <w:rsid w:val="00482009"/>
    <w:rsid w:val="0048221F"/>
    <w:rsid w:val="004834AB"/>
    <w:rsid w:val="004940CC"/>
    <w:rsid w:val="00495B30"/>
    <w:rsid w:val="00496269"/>
    <w:rsid w:val="004A313D"/>
    <w:rsid w:val="004A7326"/>
    <w:rsid w:val="004B2E4C"/>
    <w:rsid w:val="004C2212"/>
    <w:rsid w:val="004D19B3"/>
    <w:rsid w:val="004D509E"/>
    <w:rsid w:val="004D7173"/>
    <w:rsid w:val="004D7528"/>
    <w:rsid w:val="004E318C"/>
    <w:rsid w:val="004F3EA5"/>
    <w:rsid w:val="004F6D44"/>
    <w:rsid w:val="005017A2"/>
    <w:rsid w:val="005043FE"/>
    <w:rsid w:val="00507E34"/>
    <w:rsid w:val="00513894"/>
    <w:rsid w:val="00517577"/>
    <w:rsid w:val="00524C91"/>
    <w:rsid w:val="00525E14"/>
    <w:rsid w:val="005277AC"/>
    <w:rsid w:val="00540C48"/>
    <w:rsid w:val="005446F7"/>
    <w:rsid w:val="005452BA"/>
    <w:rsid w:val="005522AA"/>
    <w:rsid w:val="0055254A"/>
    <w:rsid w:val="00553438"/>
    <w:rsid w:val="0055417C"/>
    <w:rsid w:val="00560FB6"/>
    <w:rsid w:val="0056192D"/>
    <w:rsid w:val="0056402E"/>
    <w:rsid w:val="00564CF5"/>
    <w:rsid w:val="00575E12"/>
    <w:rsid w:val="00585C7E"/>
    <w:rsid w:val="005B0AF5"/>
    <w:rsid w:val="005B6F9E"/>
    <w:rsid w:val="005D21AB"/>
    <w:rsid w:val="005D3329"/>
    <w:rsid w:val="005E4833"/>
    <w:rsid w:val="005E5053"/>
    <w:rsid w:val="005E73E4"/>
    <w:rsid w:val="005F3379"/>
    <w:rsid w:val="005F6E39"/>
    <w:rsid w:val="005F76E4"/>
    <w:rsid w:val="006000AE"/>
    <w:rsid w:val="006035F7"/>
    <w:rsid w:val="00611501"/>
    <w:rsid w:val="006355C3"/>
    <w:rsid w:val="0063576D"/>
    <w:rsid w:val="00636041"/>
    <w:rsid w:val="00642C07"/>
    <w:rsid w:val="006439AF"/>
    <w:rsid w:val="00647126"/>
    <w:rsid w:val="0065394F"/>
    <w:rsid w:val="00653E08"/>
    <w:rsid w:val="006630A1"/>
    <w:rsid w:val="00674997"/>
    <w:rsid w:val="00683112"/>
    <w:rsid w:val="0068455F"/>
    <w:rsid w:val="00692621"/>
    <w:rsid w:val="006A0253"/>
    <w:rsid w:val="006A07BB"/>
    <w:rsid w:val="006B08BE"/>
    <w:rsid w:val="006B0C79"/>
    <w:rsid w:val="006B5D99"/>
    <w:rsid w:val="006B70DF"/>
    <w:rsid w:val="006C4D40"/>
    <w:rsid w:val="006D372A"/>
    <w:rsid w:val="006D3757"/>
    <w:rsid w:val="006D4204"/>
    <w:rsid w:val="006D49CF"/>
    <w:rsid w:val="006E2C08"/>
    <w:rsid w:val="006F328F"/>
    <w:rsid w:val="006F4477"/>
    <w:rsid w:val="006F54E7"/>
    <w:rsid w:val="006F5656"/>
    <w:rsid w:val="006F5D5F"/>
    <w:rsid w:val="00703D81"/>
    <w:rsid w:val="007361D8"/>
    <w:rsid w:val="00747C0B"/>
    <w:rsid w:val="007527D7"/>
    <w:rsid w:val="00753581"/>
    <w:rsid w:val="00766748"/>
    <w:rsid w:val="0076768D"/>
    <w:rsid w:val="00773874"/>
    <w:rsid w:val="00774290"/>
    <w:rsid w:val="00775CD4"/>
    <w:rsid w:val="007824E9"/>
    <w:rsid w:val="007828CE"/>
    <w:rsid w:val="00787B4D"/>
    <w:rsid w:val="00795CD9"/>
    <w:rsid w:val="007A25AD"/>
    <w:rsid w:val="007A3887"/>
    <w:rsid w:val="007A4EBE"/>
    <w:rsid w:val="007C0EED"/>
    <w:rsid w:val="007C6D7A"/>
    <w:rsid w:val="007D0F17"/>
    <w:rsid w:val="007D1C30"/>
    <w:rsid w:val="007D68F9"/>
    <w:rsid w:val="007E41A2"/>
    <w:rsid w:val="007E5E74"/>
    <w:rsid w:val="007E72FB"/>
    <w:rsid w:val="007F2CD1"/>
    <w:rsid w:val="007F48CA"/>
    <w:rsid w:val="007F67A6"/>
    <w:rsid w:val="0080187A"/>
    <w:rsid w:val="00803B8C"/>
    <w:rsid w:val="0081733B"/>
    <w:rsid w:val="00820435"/>
    <w:rsid w:val="008207DD"/>
    <w:rsid w:val="008319C6"/>
    <w:rsid w:val="00833E8B"/>
    <w:rsid w:val="00835589"/>
    <w:rsid w:val="00850487"/>
    <w:rsid w:val="0085100B"/>
    <w:rsid w:val="00857017"/>
    <w:rsid w:val="008648C7"/>
    <w:rsid w:val="00875B37"/>
    <w:rsid w:val="00876A29"/>
    <w:rsid w:val="008803EE"/>
    <w:rsid w:val="008929DC"/>
    <w:rsid w:val="008B58D7"/>
    <w:rsid w:val="008B7C11"/>
    <w:rsid w:val="008C011C"/>
    <w:rsid w:val="008C3D72"/>
    <w:rsid w:val="008D147E"/>
    <w:rsid w:val="008D1D7D"/>
    <w:rsid w:val="008D3CBF"/>
    <w:rsid w:val="008D7E58"/>
    <w:rsid w:val="008E002F"/>
    <w:rsid w:val="008E5D81"/>
    <w:rsid w:val="008F14FF"/>
    <w:rsid w:val="008F25FC"/>
    <w:rsid w:val="009005B6"/>
    <w:rsid w:val="00901B97"/>
    <w:rsid w:val="009046DA"/>
    <w:rsid w:val="00904800"/>
    <w:rsid w:val="00904854"/>
    <w:rsid w:val="00912533"/>
    <w:rsid w:val="00913FDE"/>
    <w:rsid w:val="009269F9"/>
    <w:rsid w:val="0092771F"/>
    <w:rsid w:val="00934333"/>
    <w:rsid w:val="00936390"/>
    <w:rsid w:val="009479F8"/>
    <w:rsid w:val="00947A61"/>
    <w:rsid w:val="00954109"/>
    <w:rsid w:val="00964D57"/>
    <w:rsid w:val="009667CA"/>
    <w:rsid w:val="0097731C"/>
    <w:rsid w:val="00983087"/>
    <w:rsid w:val="00983149"/>
    <w:rsid w:val="00986B7E"/>
    <w:rsid w:val="00987380"/>
    <w:rsid w:val="0099161D"/>
    <w:rsid w:val="00992571"/>
    <w:rsid w:val="00993D5D"/>
    <w:rsid w:val="009D01A2"/>
    <w:rsid w:val="009D7035"/>
    <w:rsid w:val="009E712E"/>
    <w:rsid w:val="00A10A39"/>
    <w:rsid w:val="00A15FBA"/>
    <w:rsid w:val="00A1681E"/>
    <w:rsid w:val="00A302E3"/>
    <w:rsid w:val="00A32532"/>
    <w:rsid w:val="00A34CF7"/>
    <w:rsid w:val="00A36F7C"/>
    <w:rsid w:val="00A50C6C"/>
    <w:rsid w:val="00A61098"/>
    <w:rsid w:val="00A63ABB"/>
    <w:rsid w:val="00A756E8"/>
    <w:rsid w:val="00A853B4"/>
    <w:rsid w:val="00A85C15"/>
    <w:rsid w:val="00A864C6"/>
    <w:rsid w:val="00A86D29"/>
    <w:rsid w:val="00A87D34"/>
    <w:rsid w:val="00A903B1"/>
    <w:rsid w:val="00A90DBF"/>
    <w:rsid w:val="00A96A9F"/>
    <w:rsid w:val="00AA4AB3"/>
    <w:rsid w:val="00AB36AD"/>
    <w:rsid w:val="00AB6973"/>
    <w:rsid w:val="00AC0ED3"/>
    <w:rsid w:val="00AC3749"/>
    <w:rsid w:val="00AC74F6"/>
    <w:rsid w:val="00AD3F2A"/>
    <w:rsid w:val="00AD4927"/>
    <w:rsid w:val="00AE58D4"/>
    <w:rsid w:val="00AF0C27"/>
    <w:rsid w:val="00AF5F76"/>
    <w:rsid w:val="00B049B6"/>
    <w:rsid w:val="00B32C46"/>
    <w:rsid w:val="00B40E04"/>
    <w:rsid w:val="00B4180C"/>
    <w:rsid w:val="00B428C9"/>
    <w:rsid w:val="00B437E3"/>
    <w:rsid w:val="00B4565B"/>
    <w:rsid w:val="00B478FA"/>
    <w:rsid w:val="00B53016"/>
    <w:rsid w:val="00B551B2"/>
    <w:rsid w:val="00B66A43"/>
    <w:rsid w:val="00B7055C"/>
    <w:rsid w:val="00B76D89"/>
    <w:rsid w:val="00B82306"/>
    <w:rsid w:val="00B862B6"/>
    <w:rsid w:val="00B862C7"/>
    <w:rsid w:val="00B867FE"/>
    <w:rsid w:val="00B86AA7"/>
    <w:rsid w:val="00B91A84"/>
    <w:rsid w:val="00B91B48"/>
    <w:rsid w:val="00B94B76"/>
    <w:rsid w:val="00BA0B5B"/>
    <w:rsid w:val="00BA286B"/>
    <w:rsid w:val="00BA4AD9"/>
    <w:rsid w:val="00BA70F9"/>
    <w:rsid w:val="00BB30F2"/>
    <w:rsid w:val="00BB5058"/>
    <w:rsid w:val="00BB52B0"/>
    <w:rsid w:val="00BC2852"/>
    <w:rsid w:val="00BC5609"/>
    <w:rsid w:val="00BC7E5A"/>
    <w:rsid w:val="00BD7340"/>
    <w:rsid w:val="00BE2577"/>
    <w:rsid w:val="00C04165"/>
    <w:rsid w:val="00C04325"/>
    <w:rsid w:val="00C11F38"/>
    <w:rsid w:val="00C13AED"/>
    <w:rsid w:val="00C15028"/>
    <w:rsid w:val="00C222B6"/>
    <w:rsid w:val="00C22F50"/>
    <w:rsid w:val="00C33DFA"/>
    <w:rsid w:val="00C40097"/>
    <w:rsid w:val="00C4314A"/>
    <w:rsid w:val="00C44D64"/>
    <w:rsid w:val="00C5015D"/>
    <w:rsid w:val="00C52DC5"/>
    <w:rsid w:val="00C55578"/>
    <w:rsid w:val="00C57321"/>
    <w:rsid w:val="00C64350"/>
    <w:rsid w:val="00C72660"/>
    <w:rsid w:val="00C72D6C"/>
    <w:rsid w:val="00C762D4"/>
    <w:rsid w:val="00C82E86"/>
    <w:rsid w:val="00C916FE"/>
    <w:rsid w:val="00C96FF4"/>
    <w:rsid w:val="00CA291B"/>
    <w:rsid w:val="00CB2BFD"/>
    <w:rsid w:val="00CB356E"/>
    <w:rsid w:val="00CB4E98"/>
    <w:rsid w:val="00CC45A8"/>
    <w:rsid w:val="00CC6540"/>
    <w:rsid w:val="00CD110E"/>
    <w:rsid w:val="00CD3F32"/>
    <w:rsid w:val="00CE387D"/>
    <w:rsid w:val="00CE44F6"/>
    <w:rsid w:val="00CE79F3"/>
    <w:rsid w:val="00CF3628"/>
    <w:rsid w:val="00CF3D6B"/>
    <w:rsid w:val="00CF74D6"/>
    <w:rsid w:val="00D079BD"/>
    <w:rsid w:val="00D1640D"/>
    <w:rsid w:val="00D30312"/>
    <w:rsid w:val="00D31C44"/>
    <w:rsid w:val="00D3794A"/>
    <w:rsid w:val="00D448AB"/>
    <w:rsid w:val="00D469C1"/>
    <w:rsid w:val="00D51E64"/>
    <w:rsid w:val="00D52D41"/>
    <w:rsid w:val="00D62B94"/>
    <w:rsid w:val="00D638F2"/>
    <w:rsid w:val="00D73483"/>
    <w:rsid w:val="00D803C5"/>
    <w:rsid w:val="00D92B99"/>
    <w:rsid w:val="00DA17CC"/>
    <w:rsid w:val="00DC06F2"/>
    <w:rsid w:val="00DC0F63"/>
    <w:rsid w:val="00DC4008"/>
    <w:rsid w:val="00DC4D7D"/>
    <w:rsid w:val="00DD1B46"/>
    <w:rsid w:val="00DD4A90"/>
    <w:rsid w:val="00E03C7B"/>
    <w:rsid w:val="00E05D4F"/>
    <w:rsid w:val="00E10A6B"/>
    <w:rsid w:val="00E11120"/>
    <w:rsid w:val="00E162D0"/>
    <w:rsid w:val="00E1696F"/>
    <w:rsid w:val="00E20425"/>
    <w:rsid w:val="00E40014"/>
    <w:rsid w:val="00E41C11"/>
    <w:rsid w:val="00E445E3"/>
    <w:rsid w:val="00E4471E"/>
    <w:rsid w:val="00E53A96"/>
    <w:rsid w:val="00E62E6C"/>
    <w:rsid w:val="00E639AA"/>
    <w:rsid w:val="00E671E2"/>
    <w:rsid w:val="00E7326C"/>
    <w:rsid w:val="00E822E3"/>
    <w:rsid w:val="00E85A06"/>
    <w:rsid w:val="00E93462"/>
    <w:rsid w:val="00EB4795"/>
    <w:rsid w:val="00EB4AF8"/>
    <w:rsid w:val="00F00A39"/>
    <w:rsid w:val="00F03483"/>
    <w:rsid w:val="00F150AB"/>
    <w:rsid w:val="00F1568A"/>
    <w:rsid w:val="00F1662A"/>
    <w:rsid w:val="00F1766F"/>
    <w:rsid w:val="00F354D3"/>
    <w:rsid w:val="00F43A17"/>
    <w:rsid w:val="00F45178"/>
    <w:rsid w:val="00F4530E"/>
    <w:rsid w:val="00F55FB2"/>
    <w:rsid w:val="00F5749C"/>
    <w:rsid w:val="00F64CA1"/>
    <w:rsid w:val="00F652A6"/>
    <w:rsid w:val="00F72A6D"/>
    <w:rsid w:val="00F76E12"/>
    <w:rsid w:val="00F853FD"/>
    <w:rsid w:val="00F95963"/>
    <w:rsid w:val="00F96073"/>
    <w:rsid w:val="00FA0282"/>
    <w:rsid w:val="00FA0315"/>
    <w:rsid w:val="00FA4708"/>
    <w:rsid w:val="00FA4B04"/>
    <w:rsid w:val="00FB001E"/>
    <w:rsid w:val="00FB23CC"/>
    <w:rsid w:val="00FB37A0"/>
    <w:rsid w:val="00FB3F31"/>
    <w:rsid w:val="00FB5E25"/>
    <w:rsid w:val="00FD18E9"/>
    <w:rsid w:val="00FE469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A0ACB7E"/>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5F2DB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647568"/>
  <w15:chartTrackingRefBased/>
  <w15:docId w15:val="{1EC25090-8706-4342-8346-2DFAE8D0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76796907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685</Words>
  <Characters>3906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Doğukan Aşar</cp:lastModifiedBy>
  <cp:revision>124</cp:revision>
  <cp:lastPrinted>2021-05-12T10:30:00Z</cp:lastPrinted>
  <dcterms:created xsi:type="dcterms:W3CDTF">2021-05-12T09:43:00Z</dcterms:created>
  <dcterms:modified xsi:type="dcterms:W3CDTF">2021-12-16T18:02:00Z</dcterms:modified>
</cp:coreProperties>
</file>