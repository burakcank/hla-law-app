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oKlavuzu"/>
        <w:tblW w:w="0" w:type="auto"/>
        <w:tblLook w:val="04A0" w:firstRow="1" w:lastRow="0" w:firstColumn="1" w:lastColumn="0" w:noHBand="0" w:noVBand="1"/>
      </w:tblPr>
      <w:tblGrid>
        <w:gridCol w:w="4531"/>
        <w:gridCol w:w="4531"/>
      </w:tblGrid>
      <w:tr w:rsidR="00A023E3" w:rsidRPr="00A023E3" w14:paraId="3A79ACC9" w14:textId="77777777" w:rsidTr="143B88D6">
        <w:tc>
          <w:tcPr>
            <w:tcW w:w="4531" w:type="dxa"/>
          </w:tcPr>
          <w:p w14:paraId="2ED9889E" w14:textId="77777777" w:rsidR="00A023E3" w:rsidRPr="00A023E3" w:rsidRDefault="00A023E3" w:rsidP="00566DD1">
            <w:pPr>
              <w:pStyle w:val="AralkYok"/>
              <w:spacing w:before="240" w:after="240" w:line="276" w:lineRule="auto"/>
              <w:jc w:val="center"/>
              <w:rPr>
                <w:rFonts w:ascii="Times New Roman" w:hAnsi="Times New Roman" w:cs="Times New Roman"/>
                <w:b/>
                <w:bCs/>
              </w:rPr>
            </w:pPr>
            <w:r w:rsidRPr="00A023E3">
              <w:rPr>
                <w:rFonts w:ascii="Times New Roman" w:hAnsi="Times New Roman" w:cs="Times New Roman"/>
                <w:b/>
                <w:bCs/>
              </w:rPr>
              <w:t>BÜLTEN ABONELİĞİ İLE KİŞİSEL VERİLERİN İŞLENMESİ HAKKINDA AYDINLATMA METNİ</w:t>
            </w:r>
          </w:p>
        </w:tc>
        <w:tc>
          <w:tcPr>
            <w:tcW w:w="4531" w:type="dxa"/>
          </w:tcPr>
          <w:p w14:paraId="6A5ADA68" w14:textId="756C3B14" w:rsidR="00A023E3" w:rsidRPr="005A0407" w:rsidRDefault="00DD7A65" w:rsidP="00566DD1">
            <w:pPr>
              <w:pStyle w:val="AralkYok"/>
              <w:spacing w:before="240" w:after="240" w:line="276" w:lineRule="auto"/>
              <w:jc w:val="both"/>
              <w:rPr>
                <w:rFonts w:ascii="Times New Roman" w:hAnsi="Times New Roman" w:cs="Times New Roman"/>
                <w:b/>
                <w:bCs/>
                <w:lang w:val="en-US"/>
              </w:rPr>
            </w:pPr>
            <w:r w:rsidRPr="005A0407">
              <w:rPr>
                <w:rFonts w:ascii="Times New Roman" w:hAnsi="Times New Roman" w:cs="Times New Roman"/>
                <w:b/>
                <w:bCs/>
                <w:lang w:val="en-US"/>
              </w:rPr>
              <w:t xml:space="preserve">PRIVACY NOTICE </w:t>
            </w:r>
            <w:r w:rsidR="00DA4880" w:rsidRPr="005A0407">
              <w:rPr>
                <w:rFonts w:ascii="Times New Roman" w:hAnsi="Times New Roman" w:cs="Times New Roman"/>
                <w:b/>
                <w:bCs/>
                <w:lang w:val="en-US"/>
              </w:rPr>
              <w:t>ON THE</w:t>
            </w:r>
            <w:r w:rsidRPr="005A0407">
              <w:rPr>
                <w:rFonts w:ascii="Times New Roman" w:hAnsi="Times New Roman" w:cs="Times New Roman"/>
                <w:b/>
                <w:bCs/>
                <w:lang w:val="en-US"/>
              </w:rPr>
              <w:t xml:space="preserve"> PROCESSING OF PERSONAL DATA WITH BULLETIN SUBSCRIPTION</w:t>
            </w:r>
          </w:p>
        </w:tc>
      </w:tr>
      <w:tr w:rsidR="00A023E3" w:rsidRPr="00A023E3" w14:paraId="5431DCF1" w14:textId="77777777" w:rsidTr="143B88D6">
        <w:tc>
          <w:tcPr>
            <w:tcW w:w="4531" w:type="dxa"/>
          </w:tcPr>
          <w:p w14:paraId="00EB615F" w14:textId="17F5E976" w:rsidR="00A023E3" w:rsidRPr="00A023E3" w:rsidRDefault="00A023E3" w:rsidP="00A023E3">
            <w:pPr>
              <w:pStyle w:val="AralkYok"/>
              <w:spacing w:before="240" w:after="240" w:line="276" w:lineRule="auto"/>
              <w:jc w:val="both"/>
              <w:rPr>
                <w:rFonts w:ascii="Times New Roman" w:hAnsi="Times New Roman" w:cs="Times New Roman"/>
                <w:b/>
                <w:bCs/>
              </w:rPr>
            </w:pPr>
            <w:r w:rsidRPr="00A023E3">
              <w:rPr>
                <w:rFonts w:ascii="Times New Roman" w:hAnsi="Times New Roman" w:cs="Times New Roman"/>
              </w:rPr>
              <w:t>Helvacı Laik Aşar Hukuk Bürosu (“</w:t>
            </w:r>
            <w:r w:rsidRPr="00A023E3">
              <w:rPr>
                <w:rFonts w:ascii="Times New Roman" w:hAnsi="Times New Roman" w:cs="Times New Roman"/>
                <w:b/>
                <w:bCs/>
              </w:rPr>
              <w:t>Helvacı Laik Aşar</w:t>
            </w:r>
            <w:r w:rsidRPr="00A023E3">
              <w:rPr>
                <w:rFonts w:ascii="Times New Roman" w:hAnsi="Times New Roman" w:cs="Times New Roman"/>
              </w:rPr>
              <w:t>”), yürütmüş olduğu faaliyetleri kapsamında, işlemiş olduğu kişisel verilerin gizliliğine ve güvenliğine önem vermektedir. Bu nedenle, işbu Bülten Aboneliği ile Kişisel Verilerin İşlenmesi Hakkında Aydınlatma Metni (“</w:t>
            </w:r>
            <w:r w:rsidRPr="00A023E3">
              <w:rPr>
                <w:rFonts w:ascii="Times New Roman" w:hAnsi="Times New Roman" w:cs="Times New Roman"/>
                <w:b/>
                <w:bCs/>
              </w:rPr>
              <w:t>Aydınlatma Metni</w:t>
            </w:r>
            <w:r w:rsidRPr="00A023E3">
              <w:rPr>
                <w:rFonts w:ascii="Times New Roman" w:hAnsi="Times New Roman" w:cs="Times New Roman"/>
              </w:rPr>
              <w:t>”), 6698 sayılı Kişisel Verilerin Korunması Kanunu (“</w:t>
            </w:r>
            <w:r w:rsidRPr="00A023E3">
              <w:rPr>
                <w:rFonts w:ascii="Times New Roman" w:hAnsi="Times New Roman" w:cs="Times New Roman"/>
                <w:b/>
                <w:bCs/>
              </w:rPr>
              <w:t>KVKK</w:t>
            </w:r>
            <w:r w:rsidRPr="00A023E3">
              <w:rPr>
                <w:rFonts w:ascii="Times New Roman" w:hAnsi="Times New Roman" w:cs="Times New Roman"/>
              </w:rPr>
              <w:t>”) ve ilgili mevzuat uyarınca veri sorumlusu sıfatına sahip Helvacı Laik Aşar tarafından hazırlanmıştır.</w:t>
            </w:r>
          </w:p>
        </w:tc>
        <w:tc>
          <w:tcPr>
            <w:tcW w:w="4531" w:type="dxa"/>
          </w:tcPr>
          <w:p w14:paraId="61033C6C" w14:textId="23C09321" w:rsidR="00A023E3" w:rsidRPr="005A0407" w:rsidRDefault="00DA4880" w:rsidP="00566DD1">
            <w:pPr>
              <w:pStyle w:val="AralkYok"/>
              <w:spacing w:before="240" w:after="240" w:line="276" w:lineRule="auto"/>
              <w:jc w:val="both"/>
              <w:rPr>
                <w:rFonts w:ascii="Times New Roman" w:hAnsi="Times New Roman" w:cs="Times New Roman"/>
                <w:lang w:val="en-US"/>
              </w:rPr>
            </w:pPr>
            <w:proofErr w:type="spellStart"/>
            <w:r w:rsidRPr="005A0407">
              <w:rPr>
                <w:rFonts w:ascii="Times New Roman" w:hAnsi="Times New Roman" w:cs="Times New Roman"/>
                <w:lang w:val="en-US"/>
              </w:rPr>
              <w:t>Helvacı</w:t>
            </w:r>
            <w:proofErr w:type="spellEnd"/>
            <w:r w:rsidRPr="005A0407">
              <w:rPr>
                <w:rFonts w:ascii="Times New Roman" w:hAnsi="Times New Roman" w:cs="Times New Roman"/>
                <w:lang w:val="en-US"/>
              </w:rPr>
              <w:t xml:space="preserve"> </w:t>
            </w:r>
            <w:proofErr w:type="spellStart"/>
            <w:r w:rsidRPr="005A0407">
              <w:rPr>
                <w:rFonts w:ascii="Times New Roman" w:hAnsi="Times New Roman" w:cs="Times New Roman"/>
                <w:lang w:val="en-US"/>
              </w:rPr>
              <w:t>Laik</w:t>
            </w:r>
            <w:proofErr w:type="spellEnd"/>
            <w:r w:rsidRPr="005A0407">
              <w:rPr>
                <w:rFonts w:ascii="Times New Roman" w:hAnsi="Times New Roman" w:cs="Times New Roman"/>
                <w:lang w:val="en-US"/>
              </w:rPr>
              <w:t xml:space="preserve"> </w:t>
            </w:r>
            <w:proofErr w:type="spellStart"/>
            <w:r w:rsidRPr="005A0407">
              <w:rPr>
                <w:rFonts w:ascii="Times New Roman" w:hAnsi="Times New Roman" w:cs="Times New Roman"/>
                <w:lang w:val="en-US"/>
              </w:rPr>
              <w:t>Aşar</w:t>
            </w:r>
            <w:proofErr w:type="spellEnd"/>
            <w:r w:rsidRPr="005A0407">
              <w:rPr>
                <w:rFonts w:ascii="Times New Roman" w:hAnsi="Times New Roman" w:cs="Times New Roman"/>
                <w:lang w:val="en-US"/>
              </w:rPr>
              <w:t xml:space="preserve"> Attorneys at Law (</w:t>
            </w:r>
            <w:del w:id="0" w:author="Doğukan Aşar" w:date="2021-12-16T20:28:00Z">
              <w:r w:rsidRPr="005A0407" w:rsidDel="00D2624A">
                <w:rPr>
                  <w:rFonts w:ascii="Times New Roman" w:hAnsi="Times New Roman" w:cs="Times New Roman"/>
                  <w:lang w:val="en-US"/>
                </w:rPr>
                <w:delText>the</w:delText>
              </w:r>
            </w:del>
            <w:r w:rsidRPr="005A0407">
              <w:rPr>
                <w:rFonts w:ascii="Times New Roman" w:hAnsi="Times New Roman" w:cs="Times New Roman"/>
                <w:lang w:val="en-US"/>
              </w:rPr>
              <w:t xml:space="preserve"> “</w:t>
            </w:r>
            <w:proofErr w:type="spellStart"/>
            <w:r w:rsidRPr="005A0407">
              <w:rPr>
                <w:rFonts w:ascii="Times New Roman" w:hAnsi="Times New Roman" w:cs="Times New Roman"/>
                <w:b/>
                <w:bCs/>
                <w:lang w:val="en-US"/>
              </w:rPr>
              <w:t>Helvacı</w:t>
            </w:r>
            <w:proofErr w:type="spellEnd"/>
            <w:r w:rsidRPr="005A0407">
              <w:rPr>
                <w:rFonts w:ascii="Times New Roman" w:hAnsi="Times New Roman" w:cs="Times New Roman"/>
                <w:b/>
                <w:bCs/>
                <w:lang w:val="en-US"/>
              </w:rPr>
              <w:t xml:space="preserve"> </w:t>
            </w:r>
            <w:proofErr w:type="spellStart"/>
            <w:r w:rsidRPr="005A0407">
              <w:rPr>
                <w:rFonts w:ascii="Times New Roman" w:hAnsi="Times New Roman" w:cs="Times New Roman"/>
                <w:b/>
                <w:bCs/>
                <w:lang w:val="en-US"/>
              </w:rPr>
              <w:t>Laik</w:t>
            </w:r>
            <w:proofErr w:type="spellEnd"/>
            <w:r w:rsidRPr="005A0407">
              <w:rPr>
                <w:rFonts w:ascii="Times New Roman" w:hAnsi="Times New Roman" w:cs="Times New Roman"/>
                <w:b/>
                <w:bCs/>
                <w:lang w:val="en-US"/>
              </w:rPr>
              <w:t xml:space="preserve"> </w:t>
            </w:r>
            <w:proofErr w:type="spellStart"/>
            <w:r w:rsidRPr="005A0407">
              <w:rPr>
                <w:rFonts w:ascii="Times New Roman" w:hAnsi="Times New Roman" w:cs="Times New Roman"/>
                <w:b/>
                <w:bCs/>
                <w:lang w:val="en-US"/>
              </w:rPr>
              <w:t>Aşar</w:t>
            </w:r>
            <w:proofErr w:type="spellEnd"/>
            <w:r w:rsidRPr="005A0407">
              <w:rPr>
                <w:rFonts w:ascii="Times New Roman" w:hAnsi="Times New Roman" w:cs="Times New Roman"/>
                <w:lang w:val="en-US"/>
              </w:rPr>
              <w:t>”) considers important privacy and safety of the personal data processed within the scope of its operations. Therefore, this Privacy Notice on the Processing of Personal Data with Bulletin Subscription (the “</w:t>
            </w:r>
            <w:r w:rsidRPr="005A0407">
              <w:rPr>
                <w:rFonts w:ascii="Times New Roman" w:hAnsi="Times New Roman" w:cs="Times New Roman"/>
                <w:b/>
                <w:bCs/>
                <w:lang w:val="en-US"/>
              </w:rPr>
              <w:t>Privacy Notice</w:t>
            </w:r>
            <w:r w:rsidRPr="005A0407">
              <w:rPr>
                <w:rFonts w:ascii="Times New Roman" w:hAnsi="Times New Roman" w:cs="Times New Roman"/>
                <w:lang w:val="en-US"/>
              </w:rPr>
              <w:t xml:space="preserve">”) has been prepared by the </w:t>
            </w:r>
            <w:proofErr w:type="spellStart"/>
            <w:r w:rsidRPr="005A0407">
              <w:rPr>
                <w:rFonts w:ascii="Times New Roman" w:hAnsi="Times New Roman" w:cs="Times New Roman"/>
                <w:lang w:val="en-US"/>
              </w:rPr>
              <w:t>Helvacı</w:t>
            </w:r>
            <w:proofErr w:type="spellEnd"/>
            <w:r w:rsidRPr="005A0407">
              <w:rPr>
                <w:rFonts w:ascii="Times New Roman" w:hAnsi="Times New Roman" w:cs="Times New Roman"/>
                <w:lang w:val="en-US"/>
              </w:rPr>
              <w:t xml:space="preserve"> </w:t>
            </w:r>
            <w:proofErr w:type="spellStart"/>
            <w:r w:rsidRPr="005A0407">
              <w:rPr>
                <w:rFonts w:ascii="Times New Roman" w:hAnsi="Times New Roman" w:cs="Times New Roman"/>
                <w:lang w:val="en-US"/>
              </w:rPr>
              <w:t>Laik</w:t>
            </w:r>
            <w:proofErr w:type="spellEnd"/>
            <w:r w:rsidRPr="005A0407">
              <w:rPr>
                <w:rFonts w:ascii="Times New Roman" w:hAnsi="Times New Roman" w:cs="Times New Roman"/>
                <w:lang w:val="en-US"/>
              </w:rPr>
              <w:t xml:space="preserve"> </w:t>
            </w:r>
            <w:proofErr w:type="spellStart"/>
            <w:r w:rsidRPr="005A0407">
              <w:rPr>
                <w:rFonts w:ascii="Times New Roman" w:hAnsi="Times New Roman" w:cs="Times New Roman"/>
                <w:lang w:val="en-US"/>
              </w:rPr>
              <w:t>Aşar</w:t>
            </w:r>
            <w:proofErr w:type="spellEnd"/>
            <w:r w:rsidRPr="005A0407">
              <w:rPr>
                <w:rFonts w:ascii="Times New Roman" w:hAnsi="Times New Roman" w:cs="Times New Roman"/>
                <w:lang w:val="en-US"/>
              </w:rPr>
              <w:t xml:space="preserve">, who is </w:t>
            </w:r>
            <w:ins w:id="1" w:author="Doğukan Aşar" w:date="2021-12-16T20:24:00Z">
              <w:r w:rsidR="00D2624A">
                <w:rPr>
                  <w:rFonts w:ascii="Times New Roman" w:hAnsi="Times New Roman" w:cs="Times New Roman"/>
                  <w:lang w:val="en-US"/>
                </w:rPr>
                <w:t xml:space="preserve">a </w:t>
              </w:r>
            </w:ins>
            <w:r w:rsidRPr="005A0407">
              <w:rPr>
                <w:rFonts w:ascii="Times New Roman" w:hAnsi="Times New Roman" w:cs="Times New Roman"/>
                <w:lang w:val="en-US"/>
              </w:rPr>
              <w:t xml:space="preserve">data controller </w:t>
            </w:r>
            <w:r w:rsidR="00F87251" w:rsidRPr="005A0407">
              <w:rPr>
                <w:rFonts w:ascii="Times New Roman" w:hAnsi="Times New Roman" w:cs="Times New Roman"/>
                <w:lang w:val="en-US"/>
              </w:rPr>
              <w:t>in accordance with Personal Data Protection Law numbered 6698 (the “</w:t>
            </w:r>
            <w:r w:rsidR="00F87251" w:rsidRPr="005A0407">
              <w:rPr>
                <w:rFonts w:ascii="Times New Roman" w:hAnsi="Times New Roman" w:cs="Times New Roman"/>
                <w:b/>
                <w:bCs/>
                <w:lang w:val="en-US"/>
              </w:rPr>
              <w:t>PDPL</w:t>
            </w:r>
            <w:r w:rsidR="00F87251" w:rsidRPr="005A0407">
              <w:rPr>
                <w:rFonts w:ascii="Times New Roman" w:hAnsi="Times New Roman" w:cs="Times New Roman"/>
                <w:lang w:val="en-US"/>
              </w:rPr>
              <w:t>”) and related legislation</w:t>
            </w:r>
            <w:ins w:id="2" w:author="Doğukan Aşar" w:date="2021-12-16T20:24:00Z">
              <w:r w:rsidR="00D2624A">
                <w:rPr>
                  <w:rFonts w:ascii="Times New Roman" w:hAnsi="Times New Roman" w:cs="Times New Roman"/>
                  <w:lang w:val="en-US"/>
                </w:rPr>
                <w:t>s</w:t>
              </w:r>
            </w:ins>
            <w:r w:rsidR="00F87251" w:rsidRPr="005A0407">
              <w:rPr>
                <w:rFonts w:ascii="Times New Roman" w:hAnsi="Times New Roman" w:cs="Times New Roman"/>
                <w:lang w:val="en-US"/>
              </w:rPr>
              <w:t>.</w:t>
            </w:r>
          </w:p>
        </w:tc>
      </w:tr>
      <w:tr w:rsidR="00A023E3" w:rsidRPr="00A023E3" w14:paraId="164949EC" w14:textId="77777777" w:rsidTr="143B88D6">
        <w:tc>
          <w:tcPr>
            <w:tcW w:w="4531" w:type="dxa"/>
          </w:tcPr>
          <w:p w14:paraId="68E66F29" w14:textId="69877357" w:rsidR="00A023E3" w:rsidRPr="00A023E3" w:rsidRDefault="00A023E3" w:rsidP="00566DD1">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Aydınlatma Metni, www.hla-law.com alan adlı internet sitesi (“</w:t>
            </w:r>
            <w:r w:rsidRPr="00A023E3">
              <w:rPr>
                <w:rFonts w:ascii="Times New Roman" w:hAnsi="Times New Roman" w:cs="Times New Roman"/>
                <w:b/>
                <w:bCs/>
              </w:rPr>
              <w:t>İnternet Sitesi</w:t>
            </w:r>
            <w:r w:rsidRPr="00A023E3">
              <w:rPr>
                <w:rFonts w:ascii="Times New Roman" w:hAnsi="Times New Roman" w:cs="Times New Roman"/>
              </w:rPr>
              <w:t>”) ziyaretçilerinin (“</w:t>
            </w:r>
            <w:r w:rsidRPr="00A023E3">
              <w:rPr>
                <w:rFonts w:ascii="Times New Roman" w:hAnsi="Times New Roman" w:cs="Times New Roman"/>
                <w:b/>
                <w:bCs/>
              </w:rPr>
              <w:t>İlgili Kiş</w:t>
            </w:r>
            <w:r w:rsidRPr="00220F6A">
              <w:rPr>
                <w:rFonts w:ascii="Times New Roman" w:hAnsi="Times New Roman" w:cs="Times New Roman"/>
                <w:b/>
                <w:bCs/>
              </w:rPr>
              <w:t>i</w:t>
            </w:r>
            <w:r w:rsidRPr="00A023E3">
              <w:rPr>
                <w:rFonts w:ascii="Times New Roman" w:hAnsi="Times New Roman" w:cs="Times New Roman"/>
              </w:rPr>
              <w:t xml:space="preserve">”), İnternet Sitesi’nde yayınlanan bültenlerden düzenli olarak haberdar olmak için </w:t>
            </w:r>
            <w:r w:rsidR="00220F6A">
              <w:rPr>
                <w:rFonts w:ascii="Times New Roman" w:hAnsi="Times New Roman" w:cs="Times New Roman"/>
              </w:rPr>
              <w:t>bültene kaydolmaları sebebiyle</w:t>
            </w:r>
            <w:r w:rsidRPr="00A023E3">
              <w:rPr>
                <w:rFonts w:ascii="Times New Roman" w:hAnsi="Times New Roman" w:cs="Times New Roman"/>
              </w:rPr>
              <w:t xml:space="preserve"> işlenen kişisel verileri hakkında, İlgili </w:t>
            </w:r>
            <w:proofErr w:type="spellStart"/>
            <w:r w:rsidRPr="00A023E3">
              <w:rPr>
                <w:rFonts w:ascii="Times New Roman" w:hAnsi="Times New Roman" w:cs="Times New Roman"/>
              </w:rPr>
              <w:t>Kişi’</w:t>
            </w:r>
            <w:r w:rsidR="00220F6A">
              <w:rPr>
                <w:rFonts w:ascii="Times New Roman" w:hAnsi="Times New Roman" w:cs="Times New Roman"/>
              </w:rPr>
              <w:t>n</w:t>
            </w:r>
            <w:r w:rsidRPr="00A023E3">
              <w:rPr>
                <w:rFonts w:ascii="Times New Roman" w:hAnsi="Times New Roman" w:cs="Times New Roman"/>
              </w:rPr>
              <w:t>in</w:t>
            </w:r>
            <w:proofErr w:type="spellEnd"/>
            <w:r w:rsidRPr="00A023E3">
              <w:rPr>
                <w:rFonts w:ascii="Times New Roman" w:hAnsi="Times New Roman" w:cs="Times New Roman"/>
              </w:rPr>
              <w:t xml:space="preserve"> bilgilendirilmesini amaçlamaktadır.</w:t>
            </w:r>
          </w:p>
        </w:tc>
        <w:tc>
          <w:tcPr>
            <w:tcW w:w="4531" w:type="dxa"/>
          </w:tcPr>
          <w:p w14:paraId="6B43776C" w14:textId="40C33C07" w:rsidR="00A023E3" w:rsidRPr="005A0407" w:rsidRDefault="00220F6A" w:rsidP="00566DD1">
            <w:pPr>
              <w:pStyle w:val="AralkYok"/>
              <w:spacing w:before="240" w:after="240" w:line="276" w:lineRule="auto"/>
              <w:jc w:val="both"/>
              <w:rPr>
                <w:rFonts w:ascii="Times New Roman" w:hAnsi="Times New Roman" w:cs="Times New Roman"/>
                <w:lang w:val="en-US"/>
              </w:rPr>
            </w:pPr>
            <w:r w:rsidRPr="005A0407">
              <w:rPr>
                <w:rFonts w:ascii="Times New Roman" w:hAnsi="Times New Roman" w:cs="Times New Roman"/>
                <w:lang w:val="en-US"/>
              </w:rPr>
              <w:t xml:space="preserve">The Privacy Notice aims to inform the visitors </w:t>
            </w:r>
            <w:r w:rsidR="005A0407" w:rsidRPr="005A0407">
              <w:rPr>
                <w:rFonts w:ascii="Times New Roman" w:hAnsi="Times New Roman" w:cs="Times New Roman"/>
                <w:lang w:val="en-US"/>
              </w:rPr>
              <w:t>(the “</w:t>
            </w:r>
            <w:r w:rsidR="005A0407" w:rsidRPr="005A0407">
              <w:rPr>
                <w:rFonts w:ascii="Times New Roman" w:hAnsi="Times New Roman" w:cs="Times New Roman"/>
                <w:b/>
                <w:bCs/>
                <w:lang w:val="en-US"/>
              </w:rPr>
              <w:t>Related Person</w:t>
            </w:r>
            <w:r w:rsidR="005A0407" w:rsidRPr="005A0407">
              <w:rPr>
                <w:rFonts w:ascii="Times New Roman" w:hAnsi="Times New Roman" w:cs="Times New Roman"/>
                <w:lang w:val="en-US"/>
              </w:rPr>
              <w:t xml:space="preserve">”) </w:t>
            </w:r>
            <w:r w:rsidRPr="005A0407">
              <w:rPr>
                <w:rFonts w:ascii="Times New Roman" w:hAnsi="Times New Roman" w:cs="Times New Roman"/>
                <w:lang w:val="en-US"/>
              </w:rPr>
              <w:t>of website</w:t>
            </w:r>
            <w:ins w:id="3" w:author="Doğukan Aşar" w:date="2021-12-16T20:24:00Z">
              <w:r w:rsidR="00D2624A">
                <w:rPr>
                  <w:rFonts w:ascii="Times New Roman" w:hAnsi="Times New Roman" w:cs="Times New Roman"/>
                  <w:lang w:val="en-US"/>
                </w:rPr>
                <w:t xml:space="preserve"> named</w:t>
              </w:r>
            </w:ins>
            <w:r w:rsidRPr="005A0407">
              <w:rPr>
                <w:rFonts w:ascii="Times New Roman" w:hAnsi="Times New Roman" w:cs="Times New Roman"/>
                <w:lang w:val="en-US"/>
              </w:rPr>
              <w:t xml:space="preserve"> </w:t>
            </w:r>
            <w:hyperlink r:id="rId8" w:history="1">
              <w:r w:rsidRPr="005A0407">
                <w:rPr>
                  <w:rStyle w:val="Kpr"/>
                  <w:rFonts w:ascii="Times New Roman" w:hAnsi="Times New Roman" w:cs="Times New Roman"/>
                  <w:lang w:val="en-US"/>
                </w:rPr>
                <w:t>www.hla-law.com</w:t>
              </w:r>
            </w:hyperlink>
            <w:r w:rsidRPr="005A0407">
              <w:rPr>
                <w:rFonts w:ascii="Times New Roman" w:hAnsi="Times New Roman" w:cs="Times New Roman"/>
                <w:lang w:val="en-US"/>
              </w:rPr>
              <w:t xml:space="preserve"> (the “</w:t>
            </w:r>
            <w:r w:rsidRPr="005A0407">
              <w:rPr>
                <w:rFonts w:ascii="Times New Roman" w:hAnsi="Times New Roman" w:cs="Times New Roman"/>
                <w:b/>
                <w:bCs/>
                <w:lang w:val="en-US"/>
              </w:rPr>
              <w:t>Website</w:t>
            </w:r>
            <w:r w:rsidRPr="005A0407">
              <w:rPr>
                <w:rFonts w:ascii="Times New Roman" w:hAnsi="Times New Roman" w:cs="Times New Roman"/>
                <w:lang w:val="en-US"/>
              </w:rPr>
              <w:t xml:space="preserve">”) </w:t>
            </w:r>
            <w:r w:rsidR="005A0407" w:rsidRPr="005A0407">
              <w:rPr>
                <w:rFonts w:ascii="Times New Roman" w:hAnsi="Times New Roman" w:cs="Times New Roman"/>
                <w:lang w:val="en-US"/>
              </w:rPr>
              <w:t xml:space="preserve">about their personal data processed due to signing up for the bulletin to be regularly informed about the </w:t>
            </w:r>
            <w:del w:id="4" w:author="Doğukan Aşar" w:date="2021-12-16T20:25:00Z">
              <w:r w:rsidR="005A0407" w:rsidDel="00D2624A">
                <w:rPr>
                  <w:rFonts w:ascii="Times New Roman" w:hAnsi="Times New Roman" w:cs="Times New Roman"/>
                  <w:lang w:val="en-US"/>
                </w:rPr>
                <w:delText>bulettin</w:delText>
              </w:r>
            </w:del>
            <w:ins w:id="5" w:author="Doğukan Aşar" w:date="2021-12-16T20:25:00Z">
              <w:r w:rsidR="00D2624A">
                <w:rPr>
                  <w:rFonts w:ascii="Times New Roman" w:hAnsi="Times New Roman" w:cs="Times New Roman"/>
                  <w:lang w:val="en-US"/>
                </w:rPr>
                <w:t>bulletin</w:t>
              </w:r>
            </w:ins>
            <w:r w:rsidR="005A0407" w:rsidRPr="005A0407">
              <w:rPr>
                <w:rFonts w:ascii="Times New Roman" w:hAnsi="Times New Roman" w:cs="Times New Roman"/>
                <w:lang w:val="en-US"/>
              </w:rPr>
              <w:t xml:space="preserve"> published on the Website.</w:t>
            </w:r>
          </w:p>
        </w:tc>
      </w:tr>
      <w:tr w:rsidR="00A023E3" w:rsidRPr="00A023E3" w14:paraId="71FA41AD" w14:textId="77777777" w:rsidTr="143B88D6">
        <w:tc>
          <w:tcPr>
            <w:tcW w:w="4531" w:type="dxa"/>
          </w:tcPr>
          <w:p w14:paraId="38389948" w14:textId="77777777" w:rsidR="00DD7A65" w:rsidRDefault="00DD7A65" w:rsidP="00DD7A65">
            <w:pPr>
              <w:pStyle w:val="AralkYok"/>
              <w:spacing w:before="240" w:after="240" w:line="276" w:lineRule="auto"/>
              <w:jc w:val="both"/>
              <w:rPr>
                <w:rFonts w:ascii="Times New Roman" w:hAnsi="Times New Roman" w:cs="Times New Roman"/>
              </w:rPr>
            </w:pPr>
            <w:r w:rsidRPr="00A023E3">
              <w:rPr>
                <w:rFonts w:ascii="Times New Roman" w:hAnsi="Times New Roman" w:cs="Times New Roman"/>
                <w:b/>
                <w:bCs/>
              </w:rPr>
              <w:t>İşlenecek Kişisel Veriler</w:t>
            </w:r>
          </w:p>
          <w:p w14:paraId="14A59491" w14:textId="28090214" w:rsidR="00A023E3" w:rsidRPr="00A023E3" w:rsidRDefault="00A023E3" w:rsidP="00566DD1">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 xml:space="preserve">İlgili </w:t>
            </w:r>
            <w:proofErr w:type="spellStart"/>
            <w:r w:rsidRPr="00A023E3">
              <w:rPr>
                <w:rFonts w:ascii="Times New Roman" w:hAnsi="Times New Roman" w:cs="Times New Roman"/>
              </w:rPr>
              <w:t>Kişi’</w:t>
            </w:r>
            <w:r w:rsidR="0012475E">
              <w:rPr>
                <w:rFonts w:ascii="Times New Roman" w:hAnsi="Times New Roman" w:cs="Times New Roman"/>
              </w:rPr>
              <w:t>n</w:t>
            </w:r>
            <w:r w:rsidRPr="00A023E3">
              <w:rPr>
                <w:rFonts w:ascii="Times New Roman" w:hAnsi="Times New Roman" w:cs="Times New Roman"/>
              </w:rPr>
              <w:t>in</w:t>
            </w:r>
            <w:proofErr w:type="spellEnd"/>
            <w:r w:rsidRPr="00A023E3">
              <w:rPr>
                <w:rFonts w:ascii="Times New Roman" w:hAnsi="Times New Roman" w:cs="Times New Roman"/>
              </w:rPr>
              <w:t>, İnternet Sitesi’nde bulunan “Bülten Aboneliği Formu” kapsamında kendi rızaları ile paylaştıkları</w:t>
            </w:r>
            <w:del w:id="6" w:author="Doğukan Aşar" w:date="2021-12-16T20:26:00Z">
              <w:r w:rsidRPr="00A023E3" w:rsidDel="00D2624A">
                <w:rPr>
                  <w:rFonts w:ascii="Times New Roman" w:hAnsi="Times New Roman" w:cs="Times New Roman"/>
                </w:rPr>
                <w:delText>;</w:delText>
              </w:r>
            </w:del>
            <w:r w:rsidRPr="00A023E3">
              <w:rPr>
                <w:rFonts w:ascii="Times New Roman" w:hAnsi="Times New Roman" w:cs="Times New Roman"/>
              </w:rPr>
              <w:t xml:space="preserve"> </w:t>
            </w:r>
            <w:r w:rsidRPr="00A023E3">
              <w:rPr>
                <w:rFonts w:ascii="Times New Roman" w:eastAsia="Times New Roman" w:hAnsi="Times New Roman" w:cs="Times New Roman"/>
                <w:color w:val="000000" w:themeColor="text1"/>
              </w:rPr>
              <w:t>kimlik bilgileri</w:t>
            </w:r>
            <w:r w:rsidR="0012475E">
              <w:rPr>
                <w:rFonts w:ascii="Times New Roman" w:eastAsia="Times New Roman" w:hAnsi="Times New Roman" w:cs="Times New Roman"/>
                <w:color w:val="000000" w:themeColor="text1"/>
              </w:rPr>
              <w:t xml:space="preserve"> ve</w:t>
            </w:r>
            <w:r w:rsidRPr="00A023E3">
              <w:rPr>
                <w:rFonts w:ascii="Times New Roman" w:eastAsia="Times New Roman" w:hAnsi="Times New Roman" w:cs="Times New Roman"/>
                <w:color w:val="000000" w:themeColor="text1"/>
              </w:rPr>
              <w:t xml:space="preserve"> iletişim </w:t>
            </w:r>
            <w:r w:rsidRPr="00A023E3">
              <w:rPr>
                <w:rFonts w:ascii="Times New Roman" w:hAnsi="Times New Roman" w:cs="Times New Roman"/>
              </w:rPr>
              <w:t>bilgileri işlenmektedir.</w:t>
            </w:r>
          </w:p>
        </w:tc>
        <w:tc>
          <w:tcPr>
            <w:tcW w:w="4531" w:type="dxa"/>
          </w:tcPr>
          <w:p w14:paraId="7389B621" w14:textId="77777777" w:rsidR="00A023E3" w:rsidRDefault="0012475E" w:rsidP="00566DD1">
            <w:pPr>
              <w:pStyle w:val="AralkYok"/>
              <w:spacing w:before="240" w:after="240" w:line="276" w:lineRule="auto"/>
              <w:jc w:val="both"/>
              <w:rPr>
                <w:rFonts w:ascii="Times New Roman" w:hAnsi="Times New Roman" w:cs="Times New Roman"/>
                <w:b/>
                <w:bCs/>
                <w:lang w:val="en-US"/>
              </w:rPr>
            </w:pPr>
            <w:r>
              <w:rPr>
                <w:rFonts w:ascii="Times New Roman" w:hAnsi="Times New Roman" w:cs="Times New Roman"/>
                <w:b/>
                <w:bCs/>
                <w:lang w:val="en-US"/>
              </w:rPr>
              <w:t>Personal Data to be Processed</w:t>
            </w:r>
          </w:p>
          <w:p w14:paraId="2F412A23" w14:textId="4DAA926F" w:rsidR="0012475E" w:rsidRPr="0012475E" w:rsidRDefault="0012475E" w:rsidP="00566DD1">
            <w:pPr>
              <w:pStyle w:val="AralkYok"/>
              <w:spacing w:before="240" w:after="240" w:line="276" w:lineRule="auto"/>
              <w:jc w:val="both"/>
              <w:rPr>
                <w:rFonts w:ascii="Times New Roman" w:hAnsi="Times New Roman" w:cs="Times New Roman"/>
                <w:lang w:val="en-US"/>
              </w:rPr>
            </w:pPr>
            <w:r>
              <w:rPr>
                <w:rFonts w:ascii="Times New Roman" w:hAnsi="Times New Roman" w:cs="Times New Roman"/>
                <w:lang w:val="en-US"/>
              </w:rPr>
              <w:t xml:space="preserve">Identity and contact information of the Related Person, shared </w:t>
            </w:r>
            <w:r w:rsidRPr="0012475E">
              <w:rPr>
                <w:rFonts w:ascii="Times New Roman" w:hAnsi="Times New Roman" w:cs="Times New Roman"/>
                <w:lang w:val="en-US"/>
              </w:rPr>
              <w:t xml:space="preserve">by </w:t>
            </w:r>
            <w:r>
              <w:rPr>
                <w:rFonts w:ascii="Times New Roman" w:hAnsi="Times New Roman" w:cs="Times New Roman"/>
                <w:lang w:val="en-US"/>
              </w:rPr>
              <w:t>him/her</w:t>
            </w:r>
            <w:r w:rsidRPr="0012475E">
              <w:rPr>
                <w:rFonts w:ascii="Times New Roman" w:hAnsi="Times New Roman" w:cs="Times New Roman"/>
                <w:lang w:val="en-US"/>
              </w:rPr>
              <w:t xml:space="preserve"> with </w:t>
            </w:r>
            <w:r>
              <w:rPr>
                <w:rFonts w:ascii="Times New Roman" w:hAnsi="Times New Roman" w:cs="Times New Roman"/>
                <w:lang w:val="en-US"/>
              </w:rPr>
              <w:t>hi</w:t>
            </w:r>
            <w:ins w:id="7" w:author="Doğukan Aşar" w:date="2021-12-16T20:26:00Z">
              <w:r w:rsidR="00D2624A">
                <w:rPr>
                  <w:rFonts w:ascii="Times New Roman" w:hAnsi="Times New Roman" w:cs="Times New Roman"/>
                  <w:lang w:val="en-US"/>
                </w:rPr>
                <w:t>s</w:t>
              </w:r>
            </w:ins>
            <w:del w:id="8" w:author="Doğukan Aşar" w:date="2021-12-16T20:26:00Z">
              <w:r w:rsidDel="00D2624A">
                <w:rPr>
                  <w:rFonts w:ascii="Times New Roman" w:hAnsi="Times New Roman" w:cs="Times New Roman"/>
                  <w:lang w:val="en-US"/>
                </w:rPr>
                <w:delText>m</w:delText>
              </w:r>
            </w:del>
            <w:r>
              <w:rPr>
                <w:rFonts w:ascii="Times New Roman" w:hAnsi="Times New Roman" w:cs="Times New Roman"/>
                <w:lang w:val="en-US"/>
              </w:rPr>
              <w:t>/her</w:t>
            </w:r>
            <w:r w:rsidRPr="0012475E">
              <w:rPr>
                <w:rFonts w:ascii="Times New Roman" w:hAnsi="Times New Roman" w:cs="Times New Roman"/>
                <w:lang w:val="en-US"/>
              </w:rPr>
              <w:t xml:space="preserve"> consent within the scope of the "Bulletin Subscription Form" on the Website</w:t>
            </w:r>
            <w:r>
              <w:rPr>
                <w:rFonts w:ascii="Times New Roman" w:hAnsi="Times New Roman" w:cs="Times New Roman"/>
                <w:lang w:val="en-US"/>
              </w:rPr>
              <w:t xml:space="preserve">, </w:t>
            </w:r>
            <w:del w:id="9" w:author="Doğukan Aşar" w:date="2021-12-16T20:26:00Z">
              <w:r w:rsidDel="00D2624A">
                <w:rPr>
                  <w:rFonts w:ascii="Times New Roman" w:hAnsi="Times New Roman" w:cs="Times New Roman"/>
                  <w:lang w:val="en-US"/>
                </w:rPr>
                <w:delText xml:space="preserve">is </w:delText>
              </w:r>
            </w:del>
            <w:ins w:id="10" w:author="Doğukan Aşar" w:date="2021-12-16T20:27:00Z">
              <w:r w:rsidR="00D2624A">
                <w:rPr>
                  <w:rFonts w:ascii="Times New Roman" w:hAnsi="Times New Roman" w:cs="Times New Roman"/>
                  <w:lang w:val="en-US"/>
                </w:rPr>
                <w:t>have been</w:t>
              </w:r>
            </w:ins>
            <w:ins w:id="11" w:author="Doğukan Aşar" w:date="2021-12-16T20:26:00Z">
              <w:r w:rsidR="00D2624A">
                <w:rPr>
                  <w:rFonts w:ascii="Times New Roman" w:hAnsi="Times New Roman" w:cs="Times New Roman"/>
                  <w:lang w:val="en-US"/>
                </w:rPr>
                <w:t xml:space="preserve"> </w:t>
              </w:r>
            </w:ins>
            <w:r>
              <w:rPr>
                <w:rFonts w:ascii="Times New Roman" w:hAnsi="Times New Roman" w:cs="Times New Roman"/>
                <w:lang w:val="en-US"/>
              </w:rPr>
              <w:t>processed.</w:t>
            </w:r>
          </w:p>
        </w:tc>
      </w:tr>
      <w:tr w:rsidR="00A023E3" w:rsidRPr="00A023E3" w14:paraId="2AE7ACCC" w14:textId="77777777" w:rsidTr="143B88D6">
        <w:tc>
          <w:tcPr>
            <w:tcW w:w="4531" w:type="dxa"/>
          </w:tcPr>
          <w:p w14:paraId="1FFC95F7" w14:textId="2323F273" w:rsidR="00DD7A65" w:rsidRDefault="00DD7A65" w:rsidP="00566DD1">
            <w:pPr>
              <w:pStyle w:val="AralkYok"/>
              <w:spacing w:before="240" w:after="240" w:line="276" w:lineRule="auto"/>
              <w:jc w:val="both"/>
              <w:rPr>
                <w:rFonts w:ascii="Times New Roman" w:hAnsi="Times New Roman" w:cs="Times New Roman"/>
              </w:rPr>
            </w:pPr>
            <w:r w:rsidRPr="00A023E3">
              <w:rPr>
                <w:rFonts w:ascii="Times New Roman" w:hAnsi="Times New Roman" w:cs="Times New Roman"/>
                <w:b/>
                <w:bCs/>
              </w:rPr>
              <w:t>Kişisel Verilerin İşlenmesi Amacı ve Hukuki Sebebi</w:t>
            </w:r>
          </w:p>
          <w:p w14:paraId="28B67632" w14:textId="13C98E63" w:rsidR="00A023E3" w:rsidRPr="00A023E3" w:rsidRDefault="00A023E3" w:rsidP="00566DD1">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 xml:space="preserve">İlgili </w:t>
            </w:r>
            <w:proofErr w:type="spellStart"/>
            <w:r w:rsidRPr="00A023E3">
              <w:rPr>
                <w:rFonts w:ascii="Times New Roman" w:hAnsi="Times New Roman" w:cs="Times New Roman"/>
              </w:rPr>
              <w:t>Kişi’nin</w:t>
            </w:r>
            <w:proofErr w:type="spellEnd"/>
            <w:r w:rsidRPr="00A023E3">
              <w:rPr>
                <w:rFonts w:ascii="Times New Roman" w:hAnsi="Times New Roman" w:cs="Times New Roman"/>
              </w:rPr>
              <w:t xml:space="preserve"> Bülten Aboneliği </w:t>
            </w:r>
            <w:proofErr w:type="spellStart"/>
            <w:r w:rsidRPr="00A023E3">
              <w:rPr>
                <w:rFonts w:ascii="Times New Roman" w:hAnsi="Times New Roman" w:cs="Times New Roman"/>
              </w:rPr>
              <w:t>Formu’nu</w:t>
            </w:r>
            <w:proofErr w:type="spellEnd"/>
            <w:r w:rsidRPr="00A023E3">
              <w:rPr>
                <w:rFonts w:ascii="Times New Roman" w:hAnsi="Times New Roman" w:cs="Times New Roman"/>
              </w:rPr>
              <w:t xml:space="preserve"> doldurması sonucu </w:t>
            </w:r>
            <w:r w:rsidR="00E255CF">
              <w:rPr>
                <w:rFonts w:ascii="Times New Roman" w:hAnsi="Times New Roman" w:cs="Times New Roman"/>
              </w:rPr>
              <w:t>Helvacı Laik Aşar ile</w:t>
            </w:r>
            <w:r w:rsidRPr="00A023E3">
              <w:rPr>
                <w:rFonts w:ascii="Times New Roman" w:hAnsi="Times New Roman" w:cs="Times New Roman"/>
              </w:rPr>
              <w:t xml:space="preserve"> paylaşmış olduğu kişisel veriler; İnternet Sitesi’nde yayınlanan düzenli bültenlerin İlgili Kişi ile paylaşılabilmesi amacı ile, </w:t>
            </w:r>
            <w:r w:rsidRPr="00A023E3">
              <w:rPr>
                <w:rFonts w:ascii="Times New Roman" w:hAnsi="Times New Roman" w:cs="Times New Roman"/>
              </w:rPr>
              <w:lastRenderedPageBreak/>
              <w:t xml:space="preserve">Helvacı Laik Aşar ile girilecek bir </w:t>
            </w:r>
            <w:proofErr w:type="spellStart"/>
            <w:r w:rsidRPr="00A023E3">
              <w:rPr>
                <w:rFonts w:ascii="Times New Roman" w:hAnsi="Times New Roman" w:cs="Times New Roman"/>
              </w:rPr>
              <w:t>sözleşmesel</w:t>
            </w:r>
            <w:proofErr w:type="spellEnd"/>
            <w:r w:rsidRPr="00A023E3">
              <w:rPr>
                <w:rFonts w:ascii="Times New Roman" w:hAnsi="Times New Roman" w:cs="Times New Roman"/>
              </w:rPr>
              <w:t xml:space="preserve"> ilişki veya sözleşmenin ifası ile doğrudan doğruya ilgili olması hukuki sebebi ile KVKK madde 5/2-c kapsamında açık rıza olmaksızın toplanacak, kaydedilecek, işlenecek, saklanacak ve sınıflandırılacaktır.</w:t>
            </w:r>
          </w:p>
        </w:tc>
        <w:tc>
          <w:tcPr>
            <w:tcW w:w="4531" w:type="dxa"/>
          </w:tcPr>
          <w:p w14:paraId="4B239D93" w14:textId="77777777" w:rsidR="00A023E3" w:rsidRDefault="0012475E" w:rsidP="00566DD1">
            <w:pPr>
              <w:pStyle w:val="AralkYok"/>
              <w:spacing w:before="240" w:after="240" w:line="276" w:lineRule="auto"/>
              <w:jc w:val="both"/>
              <w:rPr>
                <w:rFonts w:ascii="Times New Roman" w:hAnsi="Times New Roman" w:cs="Times New Roman"/>
                <w:b/>
                <w:bCs/>
                <w:lang w:val="en-US"/>
              </w:rPr>
            </w:pPr>
            <w:r w:rsidRPr="0012475E">
              <w:rPr>
                <w:rFonts w:ascii="Times New Roman" w:hAnsi="Times New Roman" w:cs="Times New Roman"/>
                <w:b/>
                <w:bCs/>
                <w:lang w:val="en-US"/>
              </w:rPr>
              <w:lastRenderedPageBreak/>
              <w:t>Purpose and Legal Reason for Processing Personal Data</w:t>
            </w:r>
          </w:p>
          <w:p w14:paraId="7AE128D0" w14:textId="1354B73C" w:rsidR="0012475E" w:rsidRPr="0012475E" w:rsidRDefault="0012475E" w:rsidP="00566DD1">
            <w:pPr>
              <w:pStyle w:val="AralkYok"/>
              <w:spacing w:before="240" w:after="240" w:line="276" w:lineRule="auto"/>
              <w:jc w:val="both"/>
              <w:rPr>
                <w:rFonts w:ascii="Times New Roman" w:hAnsi="Times New Roman" w:cs="Times New Roman"/>
                <w:lang w:val="en-US"/>
              </w:rPr>
            </w:pPr>
            <w:r>
              <w:rPr>
                <w:rFonts w:ascii="Times New Roman" w:hAnsi="Times New Roman" w:cs="Times New Roman"/>
                <w:lang w:val="en-US"/>
              </w:rPr>
              <w:t xml:space="preserve">Personal </w:t>
            </w:r>
            <w:ins w:id="12" w:author="Doğukan Aşar" w:date="2021-12-16T20:31:00Z">
              <w:r w:rsidR="00D2624A">
                <w:rPr>
                  <w:rFonts w:ascii="Times New Roman" w:hAnsi="Times New Roman" w:cs="Times New Roman"/>
                  <w:lang w:val="en-US"/>
                </w:rPr>
                <w:t>d</w:t>
              </w:r>
            </w:ins>
            <w:del w:id="13" w:author="Doğukan Aşar" w:date="2021-12-16T20:31:00Z">
              <w:r w:rsidDel="00D2624A">
                <w:rPr>
                  <w:rFonts w:ascii="Times New Roman" w:hAnsi="Times New Roman" w:cs="Times New Roman"/>
                  <w:lang w:val="en-US"/>
                </w:rPr>
                <w:delText>D</w:delText>
              </w:r>
            </w:del>
            <w:r>
              <w:rPr>
                <w:rFonts w:ascii="Times New Roman" w:hAnsi="Times New Roman" w:cs="Times New Roman"/>
                <w:lang w:val="en-US"/>
              </w:rPr>
              <w:t>ata shared</w:t>
            </w:r>
            <w:r w:rsidR="00E255CF">
              <w:rPr>
                <w:rFonts w:ascii="Times New Roman" w:hAnsi="Times New Roman" w:cs="Times New Roman"/>
                <w:lang w:val="en-US"/>
              </w:rPr>
              <w:t xml:space="preserve"> with </w:t>
            </w:r>
            <w:del w:id="14" w:author="Doğukan Aşar" w:date="2021-12-16T20:28:00Z">
              <w:r w:rsidR="00E255CF" w:rsidDel="00D2624A">
                <w:rPr>
                  <w:rFonts w:ascii="Times New Roman" w:hAnsi="Times New Roman" w:cs="Times New Roman"/>
                  <w:lang w:val="en-US"/>
                </w:rPr>
                <w:delText xml:space="preserve">the </w:delText>
              </w:r>
            </w:del>
            <w:proofErr w:type="spellStart"/>
            <w:r w:rsidR="00E255CF">
              <w:rPr>
                <w:rFonts w:ascii="Times New Roman" w:hAnsi="Times New Roman" w:cs="Times New Roman"/>
                <w:lang w:val="en-US"/>
              </w:rPr>
              <w:t>Helvacı</w:t>
            </w:r>
            <w:proofErr w:type="spellEnd"/>
            <w:r w:rsidR="00E255CF">
              <w:rPr>
                <w:rFonts w:ascii="Times New Roman" w:hAnsi="Times New Roman" w:cs="Times New Roman"/>
                <w:lang w:val="en-US"/>
              </w:rPr>
              <w:t xml:space="preserve"> </w:t>
            </w:r>
            <w:proofErr w:type="spellStart"/>
            <w:r w:rsidR="00E255CF">
              <w:rPr>
                <w:rFonts w:ascii="Times New Roman" w:hAnsi="Times New Roman" w:cs="Times New Roman"/>
                <w:lang w:val="en-US"/>
              </w:rPr>
              <w:t>Laik</w:t>
            </w:r>
            <w:proofErr w:type="spellEnd"/>
            <w:r w:rsidR="00E255CF">
              <w:rPr>
                <w:rFonts w:ascii="Times New Roman" w:hAnsi="Times New Roman" w:cs="Times New Roman"/>
                <w:lang w:val="en-US"/>
              </w:rPr>
              <w:t xml:space="preserve"> </w:t>
            </w:r>
            <w:proofErr w:type="spellStart"/>
            <w:r w:rsidR="00E255CF">
              <w:rPr>
                <w:rFonts w:ascii="Times New Roman" w:hAnsi="Times New Roman" w:cs="Times New Roman"/>
                <w:lang w:val="en-US"/>
              </w:rPr>
              <w:t>Aşar</w:t>
            </w:r>
            <w:proofErr w:type="spellEnd"/>
            <w:r>
              <w:rPr>
                <w:rFonts w:ascii="Times New Roman" w:hAnsi="Times New Roman" w:cs="Times New Roman"/>
                <w:lang w:val="en-US"/>
              </w:rPr>
              <w:t xml:space="preserve"> </w:t>
            </w:r>
            <w:del w:id="15" w:author="Doğukan Aşar" w:date="2021-12-16T20:28:00Z">
              <w:r w:rsidDel="00D2624A">
                <w:rPr>
                  <w:rFonts w:ascii="Times New Roman" w:hAnsi="Times New Roman" w:cs="Times New Roman"/>
                  <w:lang w:val="en-US"/>
                </w:rPr>
                <w:delText xml:space="preserve">by the Related Person </w:delText>
              </w:r>
            </w:del>
            <w:r>
              <w:rPr>
                <w:rFonts w:ascii="Times New Roman" w:hAnsi="Times New Roman" w:cs="Times New Roman"/>
                <w:lang w:val="en-US"/>
              </w:rPr>
              <w:t xml:space="preserve">by filling the Bulletin Subscription Form </w:t>
            </w:r>
            <w:ins w:id="16" w:author="Doğukan Aşar" w:date="2021-12-16T20:29:00Z">
              <w:r w:rsidR="00D2624A">
                <w:rPr>
                  <w:rFonts w:ascii="Times New Roman" w:hAnsi="Times New Roman" w:cs="Times New Roman"/>
                  <w:lang w:val="en-US"/>
                </w:rPr>
                <w:t xml:space="preserve">by the Related Person </w:t>
              </w:r>
            </w:ins>
            <w:r>
              <w:rPr>
                <w:rFonts w:ascii="Times New Roman" w:hAnsi="Times New Roman" w:cs="Times New Roman"/>
                <w:lang w:val="en-US"/>
              </w:rPr>
              <w:t xml:space="preserve">shall be </w:t>
            </w:r>
            <w:r w:rsidRPr="0012475E">
              <w:rPr>
                <w:rFonts w:ascii="Times New Roman" w:hAnsi="Times New Roman" w:cs="Times New Roman"/>
                <w:lang w:val="en-US"/>
              </w:rPr>
              <w:t xml:space="preserve">collected, recorded, processed, stored and classified without </w:t>
            </w:r>
            <w:r>
              <w:rPr>
                <w:rFonts w:ascii="Times New Roman" w:hAnsi="Times New Roman" w:cs="Times New Roman"/>
                <w:lang w:val="en-US"/>
              </w:rPr>
              <w:t xml:space="preserve">his/her/its </w:t>
            </w:r>
            <w:r w:rsidRPr="0012475E">
              <w:rPr>
                <w:rFonts w:ascii="Times New Roman" w:hAnsi="Times New Roman" w:cs="Times New Roman"/>
                <w:lang w:val="en-US"/>
              </w:rPr>
              <w:t>express consent</w:t>
            </w:r>
            <w:r>
              <w:rPr>
                <w:rFonts w:ascii="Times New Roman" w:hAnsi="Times New Roman" w:cs="Times New Roman"/>
                <w:lang w:val="en-US"/>
              </w:rPr>
              <w:t xml:space="preserve"> </w:t>
            </w:r>
            <w:r w:rsidR="005356A1" w:rsidRPr="005356A1">
              <w:rPr>
                <w:rFonts w:ascii="Times New Roman" w:hAnsi="Times New Roman" w:cs="Times New Roman"/>
                <w:lang w:val="en-US"/>
              </w:rPr>
              <w:t xml:space="preserve">within the </w:t>
            </w:r>
            <w:r w:rsidR="005356A1" w:rsidRPr="005356A1">
              <w:rPr>
                <w:rFonts w:ascii="Times New Roman" w:hAnsi="Times New Roman" w:cs="Times New Roman"/>
                <w:lang w:val="en-US"/>
              </w:rPr>
              <w:lastRenderedPageBreak/>
              <w:t xml:space="preserve">scope of Article 5/2-c of the </w:t>
            </w:r>
            <w:proofErr w:type="spellStart"/>
            <w:r w:rsidR="005356A1">
              <w:rPr>
                <w:rFonts w:ascii="Times New Roman" w:hAnsi="Times New Roman" w:cs="Times New Roman"/>
                <w:lang w:val="en-US"/>
              </w:rPr>
              <w:t>the</w:t>
            </w:r>
            <w:proofErr w:type="spellEnd"/>
            <w:r w:rsidR="005356A1">
              <w:rPr>
                <w:rFonts w:ascii="Times New Roman" w:hAnsi="Times New Roman" w:cs="Times New Roman"/>
                <w:lang w:val="en-US"/>
              </w:rPr>
              <w:t xml:space="preserve"> PDPL</w:t>
            </w:r>
            <w:r w:rsidR="005356A1" w:rsidRPr="005356A1">
              <w:rPr>
                <w:rFonts w:ascii="Times New Roman" w:hAnsi="Times New Roman" w:cs="Times New Roman"/>
                <w:lang w:val="en-US"/>
              </w:rPr>
              <w:t xml:space="preserve">, due to the legal reason that it is directly related to a contractual relationship with </w:t>
            </w:r>
            <w:del w:id="17" w:author="Doğukan Aşar" w:date="2021-12-16T20:29:00Z">
              <w:r w:rsidR="005356A1" w:rsidDel="00D2624A">
                <w:rPr>
                  <w:rFonts w:ascii="Times New Roman" w:hAnsi="Times New Roman" w:cs="Times New Roman"/>
                  <w:lang w:val="en-US"/>
                </w:rPr>
                <w:delText xml:space="preserve">the </w:delText>
              </w:r>
            </w:del>
            <w:proofErr w:type="spellStart"/>
            <w:r w:rsidR="005356A1" w:rsidRPr="005356A1">
              <w:rPr>
                <w:rFonts w:ascii="Times New Roman" w:hAnsi="Times New Roman" w:cs="Times New Roman"/>
                <w:lang w:val="en-US"/>
              </w:rPr>
              <w:t>Helvacı</w:t>
            </w:r>
            <w:proofErr w:type="spellEnd"/>
            <w:r w:rsidR="005356A1" w:rsidRPr="005356A1">
              <w:rPr>
                <w:rFonts w:ascii="Times New Roman" w:hAnsi="Times New Roman" w:cs="Times New Roman"/>
                <w:lang w:val="en-US"/>
              </w:rPr>
              <w:t xml:space="preserve"> </w:t>
            </w:r>
            <w:proofErr w:type="spellStart"/>
            <w:r w:rsidR="005356A1" w:rsidRPr="005356A1">
              <w:rPr>
                <w:rFonts w:ascii="Times New Roman" w:hAnsi="Times New Roman" w:cs="Times New Roman"/>
                <w:lang w:val="en-US"/>
              </w:rPr>
              <w:t>Laik</w:t>
            </w:r>
            <w:proofErr w:type="spellEnd"/>
            <w:r w:rsidR="005356A1" w:rsidRPr="005356A1">
              <w:rPr>
                <w:rFonts w:ascii="Times New Roman" w:hAnsi="Times New Roman" w:cs="Times New Roman"/>
                <w:lang w:val="en-US"/>
              </w:rPr>
              <w:t xml:space="preserve"> </w:t>
            </w:r>
            <w:proofErr w:type="spellStart"/>
            <w:r w:rsidR="005356A1" w:rsidRPr="005356A1">
              <w:rPr>
                <w:rFonts w:ascii="Times New Roman" w:hAnsi="Times New Roman" w:cs="Times New Roman"/>
                <w:lang w:val="en-US"/>
              </w:rPr>
              <w:t>Aşar</w:t>
            </w:r>
            <w:proofErr w:type="spellEnd"/>
            <w:r w:rsidR="005356A1" w:rsidRPr="005356A1">
              <w:rPr>
                <w:rFonts w:ascii="Times New Roman" w:hAnsi="Times New Roman" w:cs="Times New Roman"/>
                <w:lang w:val="en-US"/>
              </w:rPr>
              <w:t xml:space="preserve"> or the performance of the contract</w:t>
            </w:r>
            <w:r w:rsidR="005356A1">
              <w:rPr>
                <w:rFonts w:ascii="Times New Roman" w:hAnsi="Times New Roman" w:cs="Times New Roman"/>
                <w:lang w:val="en-US"/>
              </w:rPr>
              <w:t xml:space="preserve"> i</w:t>
            </w:r>
            <w:r w:rsidR="005356A1" w:rsidRPr="005356A1">
              <w:rPr>
                <w:rFonts w:ascii="Times New Roman" w:hAnsi="Times New Roman" w:cs="Times New Roman"/>
                <w:lang w:val="en-US"/>
              </w:rPr>
              <w:t>n order to share the regular bulletins published on the Website with the Related Person</w:t>
            </w:r>
            <w:r w:rsidR="005356A1">
              <w:rPr>
                <w:rFonts w:ascii="Times New Roman" w:hAnsi="Times New Roman" w:cs="Times New Roman"/>
                <w:lang w:val="en-US"/>
              </w:rPr>
              <w:t>.</w:t>
            </w:r>
          </w:p>
        </w:tc>
      </w:tr>
      <w:tr w:rsidR="00DD7A65" w:rsidRPr="00A023E3" w14:paraId="1EB26C7B" w14:textId="77777777" w:rsidTr="143B88D6">
        <w:tc>
          <w:tcPr>
            <w:tcW w:w="4531" w:type="dxa"/>
          </w:tcPr>
          <w:p w14:paraId="312425C5" w14:textId="3DF85F5C" w:rsidR="00DD7A65" w:rsidRPr="00A023E3" w:rsidRDefault="00DD7A65" w:rsidP="00566DD1">
            <w:pPr>
              <w:pStyle w:val="AralkYok"/>
              <w:spacing w:before="240" w:after="240" w:line="276" w:lineRule="auto"/>
              <w:jc w:val="both"/>
              <w:rPr>
                <w:rFonts w:ascii="Times New Roman" w:hAnsi="Times New Roman" w:cs="Times New Roman"/>
                <w:b/>
                <w:bCs/>
              </w:rPr>
            </w:pPr>
            <w:r w:rsidRPr="00A023E3">
              <w:rPr>
                <w:rFonts w:ascii="Times New Roman" w:hAnsi="Times New Roman" w:cs="Times New Roman"/>
              </w:rPr>
              <w:lastRenderedPageBreak/>
              <w:t xml:space="preserve">İlgili </w:t>
            </w:r>
            <w:proofErr w:type="spellStart"/>
            <w:r w:rsidRPr="00A023E3">
              <w:rPr>
                <w:rFonts w:ascii="Times New Roman" w:hAnsi="Times New Roman" w:cs="Times New Roman"/>
              </w:rPr>
              <w:t>Kişi’nin</w:t>
            </w:r>
            <w:proofErr w:type="spellEnd"/>
            <w:r w:rsidRPr="00A023E3">
              <w:rPr>
                <w:rFonts w:ascii="Times New Roman" w:hAnsi="Times New Roman" w:cs="Times New Roman"/>
              </w:rPr>
              <w:t xml:space="preserve"> kişisel verileri; yukarıda açıklanan amaç ve hukuki sebeplere dayanılarak işlenirken </w:t>
            </w:r>
            <w:proofErr w:type="spellStart"/>
            <w:r w:rsidRPr="00A023E3">
              <w:rPr>
                <w:rFonts w:ascii="Times New Roman" w:hAnsi="Times New Roman" w:cs="Times New Roman"/>
              </w:rPr>
              <w:t>KVKK’nin</w:t>
            </w:r>
            <w:proofErr w:type="spellEnd"/>
            <w:r w:rsidRPr="00A023E3">
              <w:rPr>
                <w:rFonts w:ascii="Times New Roman" w:hAnsi="Times New Roman" w:cs="Times New Roman"/>
              </w:rPr>
              <w:t xml:space="preserve"> 4. maddesinde sayılan ilkelere ve </w:t>
            </w:r>
            <w:proofErr w:type="spellStart"/>
            <w:r w:rsidRPr="00A023E3">
              <w:rPr>
                <w:rFonts w:ascii="Times New Roman" w:hAnsi="Times New Roman" w:cs="Times New Roman"/>
              </w:rPr>
              <w:t>KVKK’nin</w:t>
            </w:r>
            <w:proofErr w:type="spellEnd"/>
            <w:r w:rsidRPr="00A023E3">
              <w:rPr>
                <w:rFonts w:ascii="Times New Roman" w:hAnsi="Times New Roman" w:cs="Times New Roman"/>
              </w:rPr>
              <w:t xml:space="preserve"> 5. maddesi ile </w:t>
            </w:r>
            <w:proofErr w:type="spellStart"/>
            <w:r w:rsidRPr="00A023E3">
              <w:rPr>
                <w:rFonts w:ascii="Times New Roman" w:hAnsi="Times New Roman" w:cs="Times New Roman"/>
              </w:rPr>
              <w:t>KVKK’nin</w:t>
            </w:r>
            <w:proofErr w:type="spellEnd"/>
            <w:r w:rsidRPr="00A023E3">
              <w:rPr>
                <w:rFonts w:ascii="Times New Roman" w:hAnsi="Times New Roman" w:cs="Times New Roman"/>
              </w:rPr>
              <w:t xml:space="preserve"> 6. maddesinde belirtilen şartlara uygun şekilde işlenecektir. Bu çerçevede kişisel veriler; hukuka ve dürüstlük kurallarına uygun, doğru ve gerektiğinde güncel olarak, belirli, açık ve meşru amaçlar için işlendikleri amaçla bağlantılı, sınırlı ve ölçülü olarak işlenecek, veriler ilgili mevzuatta öngörülen veya işlendikleri amaç için gerekli olan süre kadar muhafaza edilecektir.</w:t>
            </w:r>
          </w:p>
        </w:tc>
        <w:tc>
          <w:tcPr>
            <w:tcW w:w="4531" w:type="dxa"/>
          </w:tcPr>
          <w:p w14:paraId="52C9B1AF" w14:textId="49022455" w:rsidR="00DD7A65" w:rsidRPr="005A0407" w:rsidRDefault="005356A1" w:rsidP="00566DD1">
            <w:pPr>
              <w:pStyle w:val="AralkYok"/>
              <w:spacing w:before="240" w:after="240" w:line="276" w:lineRule="auto"/>
              <w:jc w:val="both"/>
              <w:rPr>
                <w:rFonts w:ascii="Times New Roman" w:hAnsi="Times New Roman" w:cs="Times New Roman"/>
                <w:lang w:val="en-US"/>
              </w:rPr>
            </w:pPr>
            <w:r>
              <w:rPr>
                <w:rFonts w:ascii="Times New Roman" w:hAnsi="Times New Roman" w:cs="Times New Roman"/>
                <w:lang w:val="en-US"/>
              </w:rPr>
              <w:t xml:space="preserve">Personal Data of the Related Person shall be processed in accordance with the principle stated in Article 4 of the PDPL and with the terms stated in Article 5 and 6 of the PDPL, while it is being processed within the scope of the purposes and legal reasons mentioned above. In this context, personal data shall be processed </w:t>
            </w:r>
            <w:r w:rsidRPr="005356A1">
              <w:rPr>
                <w:rFonts w:ascii="Times New Roman" w:hAnsi="Times New Roman" w:cs="Times New Roman"/>
                <w:lang w:val="en-US"/>
              </w:rPr>
              <w:t xml:space="preserve">in accordance with the rules of law and honesty, accurately and </w:t>
            </w:r>
            <w:r w:rsidR="00F1702E" w:rsidRPr="005356A1">
              <w:rPr>
                <w:rFonts w:ascii="Times New Roman" w:hAnsi="Times New Roman" w:cs="Times New Roman"/>
                <w:lang w:val="en-US"/>
              </w:rPr>
              <w:t>up to date</w:t>
            </w:r>
            <w:r w:rsidRPr="005356A1">
              <w:rPr>
                <w:rFonts w:ascii="Times New Roman" w:hAnsi="Times New Roman" w:cs="Times New Roman"/>
                <w:lang w:val="en-US"/>
              </w:rPr>
              <w:t xml:space="preserve"> when necessary, in connection with the purpose for which they are processed for specific, clear and legitimate purposes, in a limited and measured manner, and the </w:t>
            </w:r>
            <w:r w:rsidR="004F26D3">
              <w:rPr>
                <w:rFonts w:ascii="Times New Roman" w:hAnsi="Times New Roman" w:cs="Times New Roman"/>
                <w:lang w:val="en-US"/>
              </w:rPr>
              <w:t xml:space="preserve">personal </w:t>
            </w:r>
            <w:r w:rsidRPr="005356A1">
              <w:rPr>
                <w:rFonts w:ascii="Times New Roman" w:hAnsi="Times New Roman" w:cs="Times New Roman"/>
                <w:lang w:val="en-US"/>
              </w:rPr>
              <w:t xml:space="preserve">data </w:t>
            </w:r>
            <w:r w:rsidR="004F26D3">
              <w:rPr>
                <w:rFonts w:ascii="Times New Roman" w:hAnsi="Times New Roman" w:cs="Times New Roman"/>
                <w:lang w:val="en-US"/>
              </w:rPr>
              <w:t>shall</w:t>
            </w:r>
            <w:r w:rsidRPr="005356A1">
              <w:rPr>
                <w:rFonts w:ascii="Times New Roman" w:hAnsi="Times New Roman" w:cs="Times New Roman"/>
                <w:lang w:val="en-US"/>
              </w:rPr>
              <w:t xml:space="preserve"> be retained for the period stipulated in the relevant legislation or required for the purpose </w:t>
            </w:r>
            <w:del w:id="18" w:author="Doğukan Aşar" w:date="2021-12-16T20:32:00Z">
              <w:r w:rsidRPr="005356A1" w:rsidDel="00D2624A">
                <w:rPr>
                  <w:rFonts w:ascii="Times New Roman" w:hAnsi="Times New Roman" w:cs="Times New Roman"/>
                  <w:lang w:val="en-US"/>
                </w:rPr>
                <w:delText>for which they are processe</w:delText>
              </w:r>
            </w:del>
            <w:ins w:id="19" w:author="Doğukan Aşar" w:date="2021-12-16T20:32:00Z">
              <w:r w:rsidR="00D2624A">
                <w:rPr>
                  <w:rFonts w:ascii="Times New Roman" w:hAnsi="Times New Roman" w:cs="Times New Roman"/>
                  <w:lang w:val="en-US"/>
                </w:rPr>
                <w:t xml:space="preserve">of </w:t>
              </w:r>
              <w:r w:rsidR="00D2624A" w:rsidRPr="005356A1">
                <w:rPr>
                  <w:rFonts w:ascii="Times New Roman" w:hAnsi="Times New Roman" w:cs="Times New Roman"/>
                  <w:lang w:val="en-US"/>
                </w:rPr>
                <w:t>processing</w:t>
              </w:r>
              <w:r w:rsidR="00D2624A">
                <w:rPr>
                  <w:rFonts w:ascii="Times New Roman" w:hAnsi="Times New Roman" w:cs="Times New Roman"/>
                  <w:lang w:val="en-US"/>
                </w:rPr>
                <w:t>.</w:t>
              </w:r>
            </w:ins>
            <w:del w:id="20" w:author="Doğukan Aşar" w:date="2021-12-16T20:32:00Z">
              <w:r w:rsidRPr="005356A1" w:rsidDel="00D2624A">
                <w:rPr>
                  <w:rFonts w:ascii="Times New Roman" w:hAnsi="Times New Roman" w:cs="Times New Roman"/>
                  <w:lang w:val="en-US"/>
                </w:rPr>
                <w:delText>d.</w:delText>
              </w:r>
            </w:del>
          </w:p>
        </w:tc>
      </w:tr>
      <w:tr w:rsidR="00A023E3" w:rsidRPr="00A023E3" w14:paraId="35848F5A" w14:textId="77777777" w:rsidTr="143B88D6">
        <w:tc>
          <w:tcPr>
            <w:tcW w:w="4531" w:type="dxa"/>
          </w:tcPr>
          <w:p w14:paraId="492E0263" w14:textId="77777777" w:rsidR="00A023E3" w:rsidRDefault="00A023E3" w:rsidP="00566DD1">
            <w:pPr>
              <w:pStyle w:val="AralkYok"/>
              <w:spacing w:before="240" w:after="240" w:line="276" w:lineRule="auto"/>
              <w:jc w:val="both"/>
              <w:rPr>
                <w:rFonts w:ascii="Times New Roman" w:hAnsi="Times New Roman" w:cs="Times New Roman"/>
                <w:b/>
                <w:bCs/>
              </w:rPr>
            </w:pPr>
            <w:r w:rsidRPr="00A023E3">
              <w:rPr>
                <w:rFonts w:ascii="Times New Roman" w:hAnsi="Times New Roman" w:cs="Times New Roman"/>
                <w:b/>
                <w:bCs/>
              </w:rPr>
              <w:t>Kişisel Verilerin Toplanma Yöntemi</w:t>
            </w:r>
          </w:p>
          <w:p w14:paraId="14DCE40E" w14:textId="33A53E56" w:rsidR="00DD7A65" w:rsidRPr="00A023E3" w:rsidRDefault="00DD7A65" w:rsidP="00566DD1">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 xml:space="preserve">İlgili </w:t>
            </w:r>
            <w:proofErr w:type="spellStart"/>
            <w:r w:rsidRPr="00A023E3">
              <w:rPr>
                <w:rFonts w:ascii="Times New Roman" w:hAnsi="Times New Roman" w:cs="Times New Roman"/>
              </w:rPr>
              <w:t>Kişi’nin</w:t>
            </w:r>
            <w:proofErr w:type="spellEnd"/>
            <w:r w:rsidRPr="00A023E3">
              <w:rPr>
                <w:rFonts w:ascii="Times New Roman" w:hAnsi="Times New Roman" w:cs="Times New Roman"/>
              </w:rPr>
              <w:t xml:space="preserve"> Bülten Aboneliği </w:t>
            </w:r>
            <w:proofErr w:type="spellStart"/>
            <w:r w:rsidRPr="00A023E3">
              <w:rPr>
                <w:rFonts w:ascii="Times New Roman" w:hAnsi="Times New Roman" w:cs="Times New Roman"/>
              </w:rPr>
              <w:t>Formu’nu</w:t>
            </w:r>
            <w:proofErr w:type="spellEnd"/>
            <w:r w:rsidRPr="00A023E3">
              <w:rPr>
                <w:rFonts w:ascii="Times New Roman" w:hAnsi="Times New Roman" w:cs="Times New Roman"/>
              </w:rPr>
              <w:t xml:space="preserve"> doldurması ile paylaştığı kişisel veriler sözlü, yazılı ve elektronik ortamlarda toplanmakta ve otomatik, kısmen otomatik veya otomatik olmayan yöntemlerle işlenebilmektedir</w:t>
            </w:r>
            <w:r w:rsidR="00F1702E">
              <w:rPr>
                <w:rFonts w:ascii="Times New Roman" w:hAnsi="Times New Roman" w:cs="Times New Roman"/>
              </w:rPr>
              <w:t>.</w:t>
            </w:r>
          </w:p>
        </w:tc>
        <w:tc>
          <w:tcPr>
            <w:tcW w:w="4531" w:type="dxa"/>
          </w:tcPr>
          <w:p w14:paraId="5E435244" w14:textId="77777777" w:rsidR="00A023E3" w:rsidRDefault="00F1702E" w:rsidP="00566DD1">
            <w:pPr>
              <w:pStyle w:val="AralkYok"/>
              <w:spacing w:before="240" w:after="240" w:line="276" w:lineRule="auto"/>
              <w:jc w:val="both"/>
              <w:rPr>
                <w:rFonts w:ascii="Times New Roman" w:hAnsi="Times New Roman" w:cs="Times New Roman"/>
                <w:b/>
                <w:bCs/>
                <w:lang w:val="en-US"/>
              </w:rPr>
            </w:pPr>
            <w:r w:rsidRPr="00F1702E">
              <w:rPr>
                <w:rFonts w:ascii="Times New Roman" w:hAnsi="Times New Roman" w:cs="Times New Roman"/>
                <w:b/>
                <w:bCs/>
                <w:lang w:val="en-US"/>
              </w:rPr>
              <w:t>Collection Method of Personal Data</w:t>
            </w:r>
          </w:p>
          <w:p w14:paraId="7925ADAC" w14:textId="2F481B1B" w:rsidR="00F1702E" w:rsidRPr="00F1702E" w:rsidRDefault="00F1702E" w:rsidP="00566DD1">
            <w:pPr>
              <w:pStyle w:val="AralkYok"/>
              <w:spacing w:before="240" w:after="240" w:line="276" w:lineRule="auto"/>
              <w:jc w:val="both"/>
              <w:rPr>
                <w:rFonts w:ascii="Times New Roman" w:hAnsi="Times New Roman" w:cs="Times New Roman"/>
                <w:lang w:val="en-US"/>
              </w:rPr>
            </w:pPr>
            <w:r>
              <w:rPr>
                <w:rFonts w:ascii="Times New Roman" w:hAnsi="Times New Roman" w:cs="Times New Roman"/>
                <w:lang w:val="en-US"/>
              </w:rPr>
              <w:t xml:space="preserve">Personal </w:t>
            </w:r>
            <w:ins w:id="21" w:author="Doğukan Aşar" w:date="2021-12-16T20:32:00Z">
              <w:r w:rsidR="00D2624A">
                <w:rPr>
                  <w:rFonts w:ascii="Times New Roman" w:hAnsi="Times New Roman" w:cs="Times New Roman"/>
                  <w:lang w:val="en-US"/>
                </w:rPr>
                <w:t>d</w:t>
              </w:r>
            </w:ins>
            <w:del w:id="22" w:author="Doğukan Aşar" w:date="2021-12-16T20:32:00Z">
              <w:r w:rsidDel="00D2624A">
                <w:rPr>
                  <w:rFonts w:ascii="Times New Roman" w:hAnsi="Times New Roman" w:cs="Times New Roman"/>
                  <w:lang w:val="en-US"/>
                </w:rPr>
                <w:delText>D</w:delText>
              </w:r>
            </w:del>
            <w:r>
              <w:rPr>
                <w:rFonts w:ascii="Times New Roman" w:hAnsi="Times New Roman" w:cs="Times New Roman"/>
                <w:lang w:val="en-US"/>
              </w:rPr>
              <w:t>ata of the Related Person shared by filling the Bulletin Subscription Form</w:t>
            </w:r>
            <w:r w:rsidR="00186C40">
              <w:rPr>
                <w:rFonts w:ascii="Times New Roman" w:hAnsi="Times New Roman" w:cs="Times New Roman"/>
                <w:lang w:val="en-US"/>
              </w:rPr>
              <w:t xml:space="preserve"> </w:t>
            </w:r>
            <w:del w:id="23" w:author="Doğukan Aşar" w:date="2021-12-16T20:32:00Z">
              <w:r w:rsidR="00186C40" w:rsidDel="00896D32">
                <w:rPr>
                  <w:rFonts w:ascii="Times New Roman" w:hAnsi="Times New Roman" w:cs="Times New Roman"/>
                  <w:lang w:val="en-US"/>
                </w:rPr>
                <w:delText xml:space="preserve">is </w:delText>
              </w:r>
            </w:del>
            <w:ins w:id="24" w:author="Doğukan Aşar" w:date="2021-12-16T20:32:00Z">
              <w:r w:rsidR="00896D32">
                <w:rPr>
                  <w:rFonts w:ascii="Times New Roman" w:hAnsi="Times New Roman" w:cs="Times New Roman"/>
                  <w:lang w:val="en-US"/>
                </w:rPr>
                <w:t>has been</w:t>
              </w:r>
              <w:r w:rsidR="00896D32">
                <w:rPr>
                  <w:rFonts w:ascii="Times New Roman" w:hAnsi="Times New Roman" w:cs="Times New Roman"/>
                  <w:lang w:val="en-US"/>
                </w:rPr>
                <w:t xml:space="preserve"> </w:t>
              </w:r>
            </w:ins>
            <w:r w:rsidR="00186C40">
              <w:rPr>
                <w:rFonts w:ascii="Times New Roman" w:hAnsi="Times New Roman" w:cs="Times New Roman"/>
                <w:lang w:val="en-US"/>
              </w:rPr>
              <w:t xml:space="preserve">collected verbal, written and electronic media and </w:t>
            </w:r>
            <w:r>
              <w:rPr>
                <w:rFonts w:ascii="Times New Roman" w:hAnsi="Times New Roman" w:cs="Times New Roman"/>
                <w:lang w:val="en-US"/>
              </w:rPr>
              <w:t>may be processed</w:t>
            </w:r>
            <w:r w:rsidR="00186C40">
              <w:t xml:space="preserve"> </w:t>
            </w:r>
            <w:r w:rsidR="00186C40" w:rsidRPr="00186C40">
              <w:rPr>
                <w:rFonts w:ascii="Times New Roman" w:hAnsi="Times New Roman" w:cs="Times New Roman"/>
                <w:lang w:val="en-US"/>
              </w:rPr>
              <w:t>by automated, partially automated, or non-automated methods</w:t>
            </w:r>
            <w:r w:rsidR="00186C40">
              <w:rPr>
                <w:rFonts w:ascii="Times New Roman" w:hAnsi="Times New Roman" w:cs="Times New Roman"/>
                <w:lang w:val="en-US"/>
              </w:rPr>
              <w:t>.</w:t>
            </w:r>
          </w:p>
        </w:tc>
      </w:tr>
      <w:tr w:rsidR="00A023E3" w:rsidRPr="00A023E3" w14:paraId="7BDFF7B9" w14:textId="77777777" w:rsidTr="143B88D6">
        <w:tc>
          <w:tcPr>
            <w:tcW w:w="4531" w:type="dxa"/>
          </w:tcPr>
          <w:p w14:paraId="21A5D481" w14:textId="77777777" w:rsidR="00A023E3" w:rsidRDefault="00A023E3" w:rsidP="00566DD1">
            <w:pPr>
              <w:pStyle w:val="AralkYok"/>
              <w:spacing w:before="240" w:after="240" w:line="276" w:lineRule="auto"/>
              <w:jc w:val="both"/>
              <w:rPr>
                <w:rFonts w:ascii="Times New Roman" w:hAnsi="Times New Roman" w:cs="Times New Roman"/>
                <w:b/>
                <w:bCs/>
              </w:rPr>
            </w:pPr>
            <w:r w:rsidRPr="00A023E3">
              <w:rPr>
                <w:rFonts w:ascii="Times New Roman" w:hAnsi="Times New Roman" w:cs="Times New Roman"/>
                <w:b/>
                <w:bCs/>
              </w:rPr>
              <w:t>Kişisel Verilen Aktarılması</w:t>
            </w:r>
          </w:p>
          <w:p w14:paraId="397C50E1" w14:textId="500DA937" w:rsidR="00DD7A65" w:rsidRPr="00A023E3" w:rsidRDefault="00DD7A65" w:rsidP="00566DD1">
            <w:pPr>
              <w:pStyle w:val="AralkYok"/>
              <w:spacing w:before="240" w:after="240" w:line="276" w:lineRule="auto"/>
              <w:jc w:val="both"/>
              <w:rPr>
                <w:rFonts w:ascii="Times New Roman" w:hAnsi="Times New Roman" w:cs="Times New Roman"/>
                <w:b/>
                <w:bCs/>
              </w:rPr>
            </w:pPr>
            <w:r w:rsidRPr="00A023E3">
              <w:rPr>
                <w:rFonts w:ascii="Times New Roman" w:hAnsi="Times New Roman" w:cs="Times New Roman"/>
              </w:rPr>
              <w:t xml:space="preserve">İşlenecek kişisel veriler, yukarıda belirtilen amaç ve hukuki sebeplerin yerine getirilebilmesi için gerekli olması halinde; hizmet alınan/iş birliği yapılan üçüncü kişiler ve </w:t>
            </w:r>
            <w:r w:rsidR="00F72236">
              <w:rPr>
                <w:rFonts w:ascii="Times New Roman" w:hAnsi="Times New Roman" w:cs="Times New Roman"/>
              </w:rPr>
              <w:t xml:space="preserve">Helvacı Laik </w:t>
            </w:r>
            <w:proofErr w:type="spellStart"/>
            <w:r w:rsidR="00F72236">
              <w:rPr>
                <w:rFonts w:ascii="Times New Roman" w:hAnsi="Times New Roman" w:cs="Times New Roman"/>
              </w:rPr>
              <w:t>Aşar’ın</w:t>
            </w:r>
            <w:proofErr w:type="spellEnd"/>
            <w:r w:rsidR="00F72236">
              <w:rPr>
                <w:rFonts w:ascii="Times New Roman" w:hAnsi="Times New Roman" w:cs="Times New Roman"/>
              </w:rPr>
              <w:t xml:space="preserve"> </w:t>
            </w:r>
            <w:r w:rsidRPr="00A023E3">
              <w:rPr>
                <w:rFonts w:ascii="Times New Roman" w:hAnsi="Times New Roman" w:cs="Times New Roman"/>
              </w:rPr>
              <w:t>hukuki yükümlülükleri</w:t>
            </w:r>
            <w:r w:rsidR="00F72236">
              <w:rPr>
                <w:rFonts w:ascii="Times New Roman" w:hAnsi="Times New Roman" w:cs="Times New Roman"/>
              </w:rPr>
              <w:t>nin</w:t>
            </w:r>
            <w:r w:rsidRPr="00A023E3">
              <w:rPr>
                <w:rFonts w:ascii="Times New Roman" w:hAnsi="Times New Roman" w:cs="Times New Roman"/>
              </w:rPr>
              <w:t xml:space="preserve"> yerine getirilmesi ile hakları</w:t>
            </w:r>
            <w:r w:rsidR="00F72236">
              <w:rPr>
                <w:rFonts w:ascii="Times New Roman" w:hAnsi="Times New Roman" w:cs="Times New Roman"/>
              </w:rPr>
              <w:t>nın</w:t>
            </w:r>
            <w:r w:rsidRPr="00A023E3">
              <w:rPr>
                <w:rFonts w:ascii="Times New Roman" w:hAnsi="Times New Roman" w:cs="Times New Roman"/>
              </w:rPr>
              <w:t xml:space="preserve"> korunması için talep edilmesi ve </w:t>
            </w:r>
            <w:r w:rsidRPr="00A023E3">
              <w:rPr>
                <w:rFonts w:ascii="Times New Roman" w:hAnsi="Times New Roman" w:cs="Times New Roman"/>
              </w:rPr>
              <w:lastRenderedPageBreak/>
              <w:t xml:space="preserve">zorunlu olması durumunda kamu kurum/kuruluşları ve yargı organları ile paylaşılabilecektir.  </w:t>
            </w:r>
          </w:p>
        </w:tc>
        <w:tc>
          <w:tcPr>
            <w:tcW w:w="4531" w:type="dxa"/>
          </w:tcPr>
          <w:p w14:paraId="34F6C949" w14:textId="77777777" w:rsidR="00A023E3" w:rsidRDefault="00272301" w:rsidP="00566DD1">
            <w:pPr>
              <w:pStyle w:val="AralkYok"/>
              <w:spacing w:before="240" w:after="240" w:line="276" w:lineRule="auto"/>
              <w:jc w:val="both"/>
              <w:rPr>
                <w:rFonts w:ascii="Times New Roman" w:hAnsi="Times New Roman" w:cs="Times New Roman"/>
                <w:b/>
                <w:bCs/>
                <w:lang w:val="en-US"/>
              </w:rPr>
            </w:pPr>
            <w:r>
              <w:rPr>
                <w:rFonts w:ascii="Times New Roman" w:hAnsi="Times New Roman" w:cs="Times New Roman"/>
                <w:b/>
                <w:bCs/>
                <w:lang w:val="en-US"/>
              </w:rPr>
              <w:lastRenderedPageBreak/>
              <w:t>Transfer of Personal Data</w:t>
            </w:r>
          </w:p>
          <w:p w14:paraId="713791C4" w14:textId="64B1AD3A" w:rsidR="00272301" w:rsidRPr="00272301" w:rsidRDefault="00272301" w:rsidP="00566DD1">
            <w:pPr>
              <w:pStyle w:val="AralkYok"/>
              <w:spacing w:before="240" w:after="240" w:line="276" w:lineRule="auto"/>
              <w:jc w:val="both"/>
              <w:rPr>
                <w:rFonts w:ascii="Times New Roman" w:hAnsi="Times New Roman" w:cs="Times New Roman"/>
                <w:lang w:val="en-US"/>
              </w:rPr>
            </w:pPr>
            <w:r>
              <w:rPr>
                <w:rFonts w:ascii="Times New Roman" w:hAnsi="Times New Roman" w:cs="Times New Roman"/>
                <w:lang w:val="en-US"/>
              </w:rPr>
              <w:t xml:space="preserve">Personal data to be processed may be transferred to the third parties </w:t>
            </w:r>
            <w:r w:rsidRPr="00272301">
              <w:rPr>
                <w:rFonts w:ascii="Times New Roman" w:hAnsi="Times New Roman" w:cs="Times New Roman"/>
                <w:lang w:val="en-US"/>
              </w:rPr>
              <w:t>whom service is received/cooperated</w:t>
            </w:r>
            <w:r w:rsidR="00A01A8C">
              <w:rPr>
                <w:rFonts w:ascii="Times New Roman" w:hAnsi="Times New Roman" w:cs="Times New Roman"/>
                <w:lang w:val="en-US"/>
              </w:rPr>
              <w:t xml:space="preserve">, if it is necessary </w:t>
            </w:r>
            <w:r w:rsidR="00A01A8C" w:rsidRPr="00A01A8C">
              <w:rPr>
                <w:rFonts w:ascii="Times New Roman" w:hAnsi="Times New Roman" w:cs="Times New Roman"/>
                <w:lang w:val="en-US"/>
              </w:rPr>
              <w:t>for the fulfillment of the above-mentioned purposes and legal reasons</w:t>
            </w:r>
            <w:r w:rsidR="00A01A8C">
              <w:rPr>
                <w:rFonts w:ascii="Times New Roman" w:hAnsi="Times New Roman" w:cs="Times New Roman"/>
                <w:lang w:val="en-US"/>
              </w:rPr>
              <w:t xml:space="preserve">; and </w:t>
            </w:r>
            <w:r w:rsidR="00025D49">
              <w:rPr>
                <w:rFonts w:ascii="Times New Roman" w:hAnsi="Times New Roman" w:cs="Times New Roman"/>
                <w:lang w:val="en-US"/>
              </w:rPr>
              <w:t xml:space="preserve">be transferred </w:t>
            </w:r>
            <w:r w:rsidR="00A01A8C">
              <w:rPr>
                <w:rFonts w:ascii="Times New Roman" w:hAnsi="Times New Roman" w:cs="Times New Roman"/>
                <w:lang w:val="en-US"/>
              </w:rPr>
              <w:t xml:space="preserve">to </w:t>
            </w:r>
            <w:r w:rsidR="00A01A8C" w:rsidRPr="00A01A8C">
              <w:rPr>
                <w:rFonts w:ascii="Times New Roman" w:hAnsi="Times New Roman" w:cs="Times New Roman"/>
                <w:lang w:val="en-US"/>
              </w:rPr>
              <w:t>public institutions/organizations and judicial bodies</w:t>
            </w:r>
            <w:r w:rsidR="00A01A8C">
              <w:rPr>
                <w:rFonts w:ascii="Times New Roman" w:hAnsi="Times New Roman" w:cs="Times New Roman"/>
                <w:lang w:val="en-US"/>
              </w:rPr>
              <w:t xml:space="preserve">, </w:t>
            </w:r>
            <w:r w:rsidR="00025D49" w:rsidRPr="00025D49">
              <w:rPr>
                <w:rFonts w:ascii="Times New Roman" w:hAnsi="Times New Roman" w:cs="Times New Roman"/>
                <w:lang w:val="en-US"/>
              </w:rPr>
              <w:lastRenderedPageBreak/>
              <w:t xml:space="preserve">if </w:t>
            </w:r>
            <w:r w:rsidR="00025D49">
              <w:rPr>
                <w:rFonts w:ascii="Times New Roman" w:hAnsi="Times New Roman" w:cs="Times New Roman"/>
                <w:lang w:val="en-US"/>
              </w:rPr>
              <w:t xml:space="preserve">it is </w:t>
            </w:r>
            <w:r w:rsidR="00025D49" w:rsidRPr="00025D49">
              <w:rPr>
                <w:rFonts w:ascii="Times New Roman" w:hAnsi="Times New Roman" w:cs="Times New Roman"/>
                <w:lang w:val="en-US"/>
              </w:rPr>
              <w:t>requested and necessary</w:t>
            </w:r>
            <w:r w:rsidR="00025D49">
              <w:rPr>
                <w:rFonts w:ascii="Times New Roman" w:hAnsi="Times New Roman" w:cs="Times New Roman"/>
                <w:lang w:val="en-US"/>
              </w:rPr>
              <w:t xml:space="preserve"> </w:t>
            </w:r>
            <w:r w:rsidR="00025D49" w:rsidRPr="00025D49">
              <w:rPr>
                <w:rFonts w:ascii="Times New Roman" w:hAnsi="Times New Roman" w:cs="Times New Roman"/>
                <w:lang w:val="en-US"/>
              </w:rPr>
              <w:t xml:space="preserve">for the fulfillment of </w:t>
            </w:r>
            <w:proofErr w:type="spellStart"/>
            <w:r w:rsidR="00F72236">
              <w:rPr>
                <w:rFonts w:ascii="Times New Roman" w:hAnsi="Times New Roman" w:cs="Times New Roman"/>
                <w:lang w:val="en-US"/>
              </w:rPr>
              <w:t>Helvacı</w:t>
            </w:r>
            <w:proofErr w:type="spellEnd"/>
            <w:r w:rsidR="00F72236">
              <w:rPr>
                <w:rFonts w:ascii="Times New Roman" w:hAnsi="Times New Roman" w:cs="Times New Roman"/>
                <w:lang w:val="en-US"/>
              </w:rPr>
              <w:t xml:space="preserve"> </w:t>
            </w:r>
            <w:proofErr w:type="spellStart"/>
            <w:r w:rsidR="00F72236">
              <w:rPr>
                <w:rFonts w:ascii="Times New Roman" w:hAnsi="Times New Roman" w:cs="Times New Roman"/>
                <w:lang w:val="en-US"/>
              </w:rPr>
              <w:t>Laik</w:t>
            </w:r>
            <w:proofErr w:type="spellEnd"/>
            <w:r w:rsidR="00F72236">
              <w:rPr>
                <w:rFonts w:ascii="Times New Roman" w:hAnsi="Times New Roman" w:cs="Times New Roman"/>
                <w:lang w:val="en-US"/>
              </w:rPr>
              <w:t xml:space="preserve"> </w:t>
            </w:r>
            <w:proofErr w:type="spellStart"/>
            <w:r w:rsidR="00F72236">
              <w:rPr>
                <w:rFonts w:ascii="Times New Roman" w:hAnsi="Times New Roman" w:cs="Times New Roman"/>
                <w:lang w:val="en-US"/>
              </w:rPr>
              <w:t>Aşar’s</w:t>
            </w:r>
            <w:proofErr w:type="spellEnd"/>
            <w:r w:rsidR="00025D49" w:rsidRPr="00025D49">
              <w:rPr>
                <w:rFonts w:ascii="Times New Roman" w:hAnsi="Times New Roman" w:cs="Times New Roman"/>
                <w:lang w:val="en-US"/>
              </w:rPr>
              <w:t xml:space="preserve"> legal obligations and the protection of </w:t>
            </w:r>
            <w:r w:rsidR="00F72236">
              <w:rPr>
                <w:rFonts w:ascii="Times New Roman" w:hAnsi="Times New Roman" w:cs="Times New Roman"/>
                <w:lang w:val="en-US"/>
              </w:rPr>
              <w:t>its</w:t>
            </w:r>
            <w:r w:rsidR="00025D49" w:rsidRPr="00025D49">
              <w:rPr>
                <w:rFonts w:ascii="Times New Roman" w:hAnsi="Times New Roman" w:cs="Times New Roman"/>
                <w:lang w:val="en-US"/>
              </w:rPr>
              <w:t xml:space="preserve"> rights.</w:t>
            </w:r>
          </w:p>
        </w:tc>
      </w:tr>
      <w:tr w:rsidR="00A023E3" w:rsidRPr="00A023E3" w14:paraId="44F98B6E" w14:textId="77777777" w:rsidTr="143B88D6">
        <w:tc>
          <w:tcPr>
            <w:tcW w:w="4531" w:type="dxa"/>
          </w:tcPr>
          <w:p w14:paraId="5A2F6738" w14:textId="2AE643B8" w:rsidR="00A023E3" w:rsidRPr="00A023E3" w:rsidRDefault="00A023E3" w:rsidP="00566DD1">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lastRenderedPageBreak/>
              <w:t xml:space="preserve">Helvacı Laik Aşar, elektronik ortamda yazışmak, bilgi ve belge depolamak, iletmek ve elektronik posta sistemlerini kullanmak için bilişim sistemleri hizmet sağlayıcılarından hizmet almaktadır. İnternet Sitesi’nde bulunan İletişim Formu aracılığı ile veya elektronik posta yoluyla </w:t>
            </w:r>
            <w:r w:rsidR="004545FB">
              <w:rPr>
                <w:rFonts w:ascii="Times New Roman" w:hAnsi="Times New Roman" w:cs="Times New Roman"/>
              </w:rPr>
              <w:t xml:space="preserve">Helvacı Laik </w:t>
            </w:r>
            <w:proofErr w:type="spellStart"/>
            <w:r w:rsidR="004545FB">
              <w:rPr>
                <w:rFonts w:ascii="Times New Roman" w:hAnsi="Times New Roman" w:cs="Times New Roman"/>
              </w:rPr>
              <w:t>Aşar’a</w:t>
            </w:r>
            <w:proofErr w:type="spellEnd"/>
            <w:r w:rsidRPr="00A023E3">
              <w:rPr>
                <w:rFonts w:ascii="Times New Roman" w:hAnsi="Times New Roman" w:cs="Times New Roman"/>
              </w:rPr>
              <w:t xml:space="preserve"> ulaşıldığında ve kişisel veri paylaşıldığı durumlarda İlgili </w:t>
            </w:r>
            <w:proofErr w:type="spellStart"/>
            <w:r w:rsidRPr="00A023E3">
              <w:rPr>
                <w:rFonts w:ascii="Times New Roman" w:hAnsi="Times New Roman" w:cs="Times New Roman"/>
              </w:rPr>
              <w:t>Kişi’nin</w:t>
            </w:r>
            <w:proofErr w:type="spellEnd"/>
            <w:r w:rsidRPr="00A023E3">
              <w:rPr>
                <w:rFonts w:ascii="Times New Roman" w:hAnsi="Times New Roman" w:cs="Times New Roman"/>
              </w:rPr>
              <w:t xml:space="preserve"> kişisel verileri hizmet alınan bilişim sistemleri hizmet sağlayıcıları ile paylaşılmış olur.</w:t>
            </w:r>
          </w:p>
        </w:tc>
        <w:tc>
          <w:tcPr>
            <w:tcW w:w="4531" w:type="dxa"/>
          </w:tcPr>
          <w:p w14:paraId="6797C8A7" w14:textId="2B492DEB" w:rsidR="00A023E3" w:rsidRPr="004545FB" w:rsidRDefault="004545FB" w:rsidP="00566DD1">
            <w:pPr>
              <w:pStyle w:val="AralkYok"/>
              <w:spacing w:before="240" w:after="240" w:line="276" w:lineRule="auto"/>
              <w:jc w:val="both"/>
              <w:rPr>
                <w:rFonts w:ascii="Times New Roman" w:hAnsi="Times New Roman" w:cs="Times New Roman"/>
                <w:lang w:val="en-US"/>
              </w:rPr>
            </w:pPr>
            <w:del w:id="25" w:author="Doğukan Aşar" w:date="2021-12-16T20:33:00Z">
              <w:r w:rsidDel="00896D32">
                <w:rPr>
                  <w:rFonts w:ascii="Times New Roman" w:hAnsi="Times New Roman" w:cs="Times New Roman"/>
                  <w:lang w:val="en-US"/>
                </w:rPr>
                <w:delText xml:space="preserve">The </w:delText>
              </w:r>
            </w:del>
            <w:proofErr w:type="spellStart"/>
            <w:r w:rsidRPr="004545FB">
              <w:rPr>
                <w:rFonts w:ascii="Times New Roman" w:hAnsi="Times New Roman" w:cs="Times New Roman"/>
                <w:lang w:val="en-US"/>
              </w:rPr>
              <w:t>Helvacı</w:t>
            </w:r>
            <w:proofErr w:type="spellEnd"/>
            <w:r w:rsidRPr="004545FB">
              <w:rPr>
                <w:rFonts w:ascii="Times New Roman" w:hAnsi="Times New Roman" w:cs="Times New Roman"/>
                <w:lang w:val="en-US"/>
              </w:rPr>
              <w:t xml:space="preserve"> </w:t>
            </w:r>
            <w:proofErr w:type="spellStart"/>
            <w:r w:rsidRPr="004545FB">
              <w:rPr>
                <w:rFonts w:ascii="Times New Roman" w:hAnsi="Times New Roman" w:cs="Times New Roman"/>
                <w:lang w:val="en-US"/>
              </w:rPr>
              <w:t>Laik</w:t>
            </w:r>
            <w:proofErr w:type="spellEnd"/>
            <w:r w:rsidRPr="004545FB">
              <w:rPr>
                <w:rFonts w:ascii="Times New Roman" w:hAnsi="Times New Roman" w:cs="Times New Roman"/>
                <w:lang w:val="en-US"/>
              </w:rPr>
              <w:t xml:space="preserve"> </w:t>
            </w:r>
            <w:proofErr w:type="spellStart"/>
            <w:r w:rsidRPr="004545FB">
              <w:rPr>
                <w:rFonts w:ascii="Times New Roman" w:hAnsi="Times New Roman" w:cs="Times New Roman"/>
                <w:lang w:val="en-US"/>
              </w:rPr>
              <w:t>Aşar</w:t>
            </w:r>
            <w:proofErr w:type="spellEnd"/>
            <w:r w:rsidRPr="004545FB">
              <w:rPr>
                <w:rFonts w:ascii="Times New Roman" w:hAnsi="Times New Roman" w:cs="Times New Roman"/>
                <w:lang w:val="en-US"/>
              </w:rPr>
              <w:t xml:space="preserve"> receives services from information systems service providers in order to correspond electronically, store and transmit information and documents, and use electronic mail systems. When </w:t>
            </w:r>
            <w:del w:id="26" w:author="Doğukan Aşar" w:date="2021-12-16T20:34:00Z">
              <w:r w:rsidDel="00896D32">
                <w:rPr>
                  <w:rFonts w:ascii="Times New Roman" w:hAnsi="Times New Roman" w:cs="Times New Roman"/>
                  <w:lang w:val="en-US"/>
                </w:rPr>
                <w:delText xml:space="preserve">the </w:delText>
              </w:r>
            </w:del>
            <w:proofErr w:type="spellStart"/>
            <w:r w:rsidRPr="004545FB">
              <w:rPr>
                <w:rFonts w:ascii="Times New Roman" w:hAnsi="Times New Roman" w:cs="Times New Roman"/>
                <w:lang w:val="en-US"/>
              </w:rPr>
              <w:t>Helvacı</w:t>
            </w:r>
            <w:proofErr w:type="spellEnd"/>
            <w:r w:rsidRPr="004545FB">
              <w:rPr>
                <w:rFonts w:ascii="Times New Roman" w:hAnsi="Times New Roman" w:cs="Times New Roman"/>
                <w:lang w:val="en-US"/>
              </w:rPr>
              <w:t xml:space="preserve"> </w:t>
            </w:r>
            <w:proofErr w:type="spellStart"/>
            <w:r w:rsidRPr="004545FB">
              <w:rPr>
                <w:rFonts w:ascii="Times New Roman" w:hAnsi="Times New Roman" w:cs="Times New Roman"/>
                <w:lang w:val="en-US"/>
              </w:rPr>
              <w:t>Laik</w:t>
            </w:r>
            <w:proofErr w:type="spellEnd"/>
            <w:r w:rsidRPr="004545FB">
              <w:rPr>
                <w:rFonts w:ascii="Times New Roman" w:hAnsi="Times New Roman" w:cs="Times New Roman"/>
                <w:lang w:val="en-US"/>
              </w:rPr>
              <w:t xml:space="preserve"> </w:t>
            </w:r>
            <w:proofErr w:type="spellStart"/>
            <w:r w:rsidRPr="004545FB">
              <w:rPr>
                <w:rFonts w:ascii="Times New Roman" w:hAnsi="Times New Roman" w:cs="Times New Roman"/>
                <w:lang w:val="en-US"/>
              </w:rPr>
              <w:t>Aşar</w:t>
            </w:r>
            <w:proofErr w:type="spellEnd"/>
            <w:r w:rsidRPr="004545FB">
              <w:rPr>
                <w:rFonts w:ascii="Times New Roman" w:hAnsi="Times New Roman" w:cs="Times New Roman"/>
                <w:lang w:val="en-US"/>
              </w:rPr>
              <w:t xml:space="preserve"> is reached via the Contact Form on the website or via e-mail and personal data is shared, the personal data of the Related Person is shared with the information systems service providers from which the service is received.</w:t>
            </w:r>
          </w:p>
        </w:tc>
      </w:tr>
      <w:tr w:rsidR="00A023E3" w:rsidRPr="00A023E3" w14:paraId="3D78AE0C" w14:textId="77777777" w:rsidTr="143B88D6">
        <w:trPr>
          <w:trHeight w:val="4663"/>
        </w:trPr>
        <w:tc>
          <w:tcPr>
            <w:tcW w:w="4531" w:type="dxa"/>
          </w:tcPr>
          <w:p w14:paraId="067C0C65" w14:textId="5FF42906" w:rsidR="00DD7A65" w:rsidRDefault="00DD7A65" w:rsidP="00566DD1">
            <w:pPr>
              <w:pStyle w:val="AralkYok"/>
              <w:spacing w:before="240" w:after="240" w:line="276" w:lineRule="auto"/>
              <w:jc w:val="both"/>
              <w:rPr>
                <w:rFonts w:ascii="Times New Roman" w:hAnsi="Times New Roman" w:cs="Times New Roman"/>
              </w:rPr>
            </w:pPr>
            <w:r w:rsidRPr="00A023E3">
              <w:rPr>
                <w:rFonts w:ascii="Times New Roman" w:hAnsi="Times New Roman" w:cs="Times New Roman"/>
                <w:b/>
                <w:bCs/>
              </w:rPr>
              <w:t xml:space="preserve">İlgili </w:t>
            </w:r>
            <w:proofErr w:type="spellStart"/>
            <w:r w:rsidRPr="00A023E3">
              <w:rPr>
                <w:rFonts w:ascii="Times New Roman" w:hAnsi="Times New Roman" w:cs="Times New Roman"/>
                <w:b/>
                <w:bCs/>
              </w:rPr>
              <w:t>Kişi’nin</w:t>
            </w:r>
            <w:proofErr w:type="spellEnd"/>
            <w:r w:rsidRPr="00A023E3">
              <w:rPr>
                <w:rFonts w:ascii="Times New Roman" w:hAnsi="Times New Roman" w:cs="Times New Roman"/>
                <w:b/>
                <w:bCs/>
              </w:rPr>
              <w:t xml:space="preserve"> Hakları</w:t>
            </w:r>
          </w:p>
          <w:p w14:paraId="75730B79" w14:textId="77777777" w:rsidR="00A023E3" w:rsidRDefault="00A023E3" w:rsidP="00566DD1">
            <w:pPr>
              <w:pStyle w:val="AralkYok"/>
              <w:spacing w:before="240" w:after="240" w:line="276" w:lineRule="auto"/>
              <w:jc w:val="both"/>
              <w:rPr>
                <w:rFonts w:ascii="Times New Roman" w:hAnsi="Times New Roman" w:cs="Times New Roman"/>
              </w:rPr>
            </w:pPr>
            <w:proofErr w:type="spellStart"/>
            <w:r w:rsidRPr="00A023E3">
              <w:rPr>
                <w:rFonts w:ascii="Times New Roman" w:hAnsi="Times New Roman" w:cs="Times New Roman"/>
              </w:rPr>
              <w:t>KVKK’nin</w:t>
            </w:r>
            <w:proofErr w:type="spellEnd"/>
            <w:r w:rsidRPr="00A023E3">
              <w:rPr>
                <w:rFonts w:ascii="Times New Roman" w:hAnsi="Times New Roman" w:cs="Times New Roman"/>
              </w:rPr>
              <w:t xml:space="preserve">, 11. maddesi kapsamında İlgili </w:t>
            </w:r>
            <w:proofErr w:type="spellStart"/>
            <w:r w:rsidRPr="00A023E3">
              <w:rPr>
                <w:rFonts w:ascii="Times New Roman" w:hAnsi="Times New Roman" w:cs="Times New Roman"/>
              </w:rPr>
              <w:t>Kişi’nin</w:t>
            </w:r>
            <w:proofErr w:type="spellEnd"/>
            <w:r w:rsidRPr="00A023E3">
              <w:rPr>
                <w:rFonts w:ascii="Times New Roman" w:hAnsi="Times New Roman" w:cs="Times New Roman"/>
              </w:rPr>
              <w:t xml:space="preserve"> hakları aşağıda belirtilmiştir: </w:t>
            </w:r>
          </w:p>
          <w:p w14:paraId="03E91AD4" w14:textId="77777777" w:rsidR="006D3570" w:rsidRDefault="006D3570" w:rsidP="00566DD1">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Kişisel verilerinin işlenip işlenmediğini öğrenme, işlendiğine ilişkin bilgi talep etme,</w:t>
            </w:r>
          </w:p>
          <w:p w14:paraId="02D0901C" w14:textId="77777777" w:rsidR="006D3570" w:rsidRDefault="006D3570" w:rsidP="00566DD1">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Kişisel verilerinin işlenme amacını ve amacına uygun kullanılıp kullanılmadığını öğrenme,</w:t>
            </w:r>
          </w:p>
          <w:p w14:paraId="5AD6D96E" w14:textId="77777777" w:rsidR="006D3570" w:rsidRDefault="006D3570" w:rsidP="00566DD1">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Kişisel verilerinin aktarıldığı üçüncü kişileri bilme,</w:t>
            </w:r>
          </w:p>
          <w:p w14:paraId="65A8D0A5" w14:textId="77777777" w:rsidR="006D3570" w:rsidRDefault="006D3570" w:rsidP="00566DD1">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Kişisel verilerinin eksik veya yanlış işlenmiş olması hâlinde düzeltilmesini talep etme,</w:t>
            </w:r>
          </w:p>
          <w:p w14:paraId="513840A6" w14:textId="77777777" w:rsidR="006D3570" w:rsidRDefault="006D3570" w:rsidP="00566DD1">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KVKK ve ilgili diğer kanun hükümlerine uygun işlenmesine rağmen, işlenmesini gerektiren sebeplerin ortadan kalkması hâlinde kişisel verilerin silinmesini veya yok edilmesini isteme,</w:t>
            </w:r>
          </w:p>
          <w:p w14:paraId="1E90A652" w14:textId="040EADAF" w:rsidR="006D3570" w:rsidRDefault="006D3570" w:rsidP="00566DD1">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Kişisel verilerinin; aktarılmışsa</w:t>
            </w:r>
            <w:r w:rsidR="00EB07F8">
              <w:rPr>
                <w:rFonts w:ascii="Times New Roman" w:hAnsi="Times New Roman" w:cs="Times New Roman"/>
              </w:rPr>
              <w:t>,</w:t>
            </w:r>
            <w:r w:rsidRPr="00A023E3">
              <w:rPr>
                <w:rFonts w:ascii="Times New Roman" w:hAnsi="Times New Roman" w:cs="Times New Roman"/>
              </w:rPr>
              <w:t xml:space="preserve"> yapılan düzeltme, silme veya yok etme işleminin </w:t>
            </w:r>
            <w:r w:rsidRPr="00A023E3">
              <w:rPr>
                <w:rFonts w:ascii="Times New Roman" w:hAnsi="Times New Roman" w:cs="Times New Roman"/>
              </w:rPr>
              <w:lastRenderedPageBreak/>
              <w:t>verilerin aktarıldığı 3. kişilere bildirilmesini isteme,</w:t>
            </w:r>
          </w:p>
          <w:p w14:paraId="24915DD0" w14:textId="77777777" w:rsidR="006D3570" w:rsidRDefault="006D3570" w:rsidP="00566DD1">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Kişisel verilerin münhasıran otomatik sistemler vasıtasıyla analiz edilmesi suretiyle aleyhine sonucun ortaya çıkması durumunda itiraz etme,</w:t>
            </w:r>
          </w:p>
          <w:p w14:paraId="3466CFDB" w14:textId="033CEEDE" w:rsidR="006D3570" w:rsidRPr="00A023E3" w:rsidRDefault="006D3570" w:rsidP="00566DD1">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Kişisel verilerinin kanuna aykırı işlenmesi sebebiyle zarara uğra</w:t>
            </w:r>
            <w:r w:rsidR="00EB07F8">
              <w:rPr>
                <w:rFonts w:ascii="Times New Roman" w:hAnsi="Times New Roman" w:cs="Times New Roman"/>
              </w:rPr>
              <w:t>nması</w:t>
            </w:r>
            <w:r w:rsidRPr="00A023E3">
              <w:rPr>
                <w:rFonts w:ascii="Times New Roman" w:hAnsi="Times New Roman" w:cs="Times New Roman"/>
              </w:rPr>
              <w:t xml:space="preserve"> hâlinde zararın giderilmesini talep etme.</w:t>
            </w:r>
          </w:p>
        </w:tc>
        <w:tc>
          <w:tcPr>
            <w:tcW w:w="4531" w:type="dxa"/>
          </w:tcPr>
          <w:p w14:paraId="1394519B" w14:textId="77777777" w:rsidR="00A023E3" w:rsidRPr="00EB07F8" w:rsidRDefault="004545FB" w:rsidP="00EB07F8">
            <w:pPr>
              <w:pStyle w:val="AralkYok"/>
              <w:numPr>
                <w:ilvl w:val="0"/>
                <w:numId w:val="30"/>
              </w:numPr>
              <w:spacing w:before="240" w:after="240" w:line="276" w:lineRule="auto"/>
              <w:ind w:left="0"/>
              <w:jc w:val="both"/>
              <w:rPr>
                <w:rFonts w:ascii="Times New Roman" w:hAnsi="Times New Roman" w:cs="Times New Roman"/>
                <w:lang w:val="en-US"/>
              </w:rPr>
            </w:pPr>
            <w:r w:rsidRPr="00EB07F8">
              <w:rPr>
                <w:rFonts w:ascii="Times New Roman" w:hAnsi="Times New Roman" w:cs="Times New Roman"/>
                <w:b/>
                <w:bCs/>
                <w:lang w:val="en-US"/>
              </w:rPr>
              <w:lastRenderedPageBreak/>
              <w:t>Rights of the Related Person</w:t>
            </w:r>
          </w:p>
          <w:p w14:paraId="2835FB5F" w14:textId="77777777" w:rsidR="004545FB" w:rsidRPr="00EB07F8" w:rsidRDefault="004545FB" w:rsidP="00EB07F8">
            <w:pPr>
              <w:pStyle w:val="AralkYok"/>
              <w:numPr>
                <w:ilvl w:val="0"/>
                <w:numId w:val="30"/>
              </w:numPr>
              <w:spacing w:before="240" w:after="240" w:line="276" w:lineRule="auto"/>
              <w:ind w:left="0"/>
              <w:jc w:val="both"/>
              <w:rPr>
                <w:rFonts w:ascii="Times New Roman" w:hAnsi="Times New Roman" w:cs="Times New Roman"/>
                <w:lang w:val="en-US"/>
              </w:rPr>
            </w:pPr>
            <w:r w:rsidRPr="00EB07F8">
              <w:rPr>
                <w:rFonts w:ascii="Times New Roman" w:hAnsi="Times New Roman" w:cs="Times New Roman"/>
                <w:lang w:val="en-US"/>
              </w:rPr>
              <w:t xml:space="preserve">Rights of the Related Person </w:t>
            </w:r>
            <w:r w:rsidR="00F474B8" w:rsidRPr="00EB07F8">
              <w:rPr>
                <w:rFonts w:ascii="Times New Roman" w:hAnsi="Times New Roman" w:cs="Times New Roman"/>
                <w:lang w:val="en-US"/>
              </w:rPr>
              <w:t xml:space="preserve">within the scope of Article 11 of the PDPL </w:t>
            </w:r>
            <w:r w:rsidRPr="00EB07F8">
              <w:rPr>
                <w:rFonts w:ascii="Times New Roman" w:hAnsi="Times New Roman" w:cs="Times New Roman"/>
                <w:lang w:val="en-US"/>
              </w:rPr>
              <w:t xml:space="preserve">are </w:t>
            </w:r>
            <w:r w:rsidR="00F474B8" w:rsidRPr="00EB07F8">
              <w:rPr>
                <w:rFonts w:ascii="Times New Roman" w:hAnsi="Times New Roman" w:cs="Times New Roman"/>
                <w:lang w:val="en-US"/>
              </w:rPr>
              <w:t>as below:</w:t>
            </w:r>
          </w:p>
          <w:p w14:paraId="20AAFC08" w14:textId="01D3B177" w:rsidR="00F474B8" w:rsidRPr="00F474B8" w:rsidRDefault="00F474B8" w:rsidP="00EB07F8">
            <w:pPr>
              <w:pStyle w:val="AralkYok"/>
              <w:numPr>
                <w:ilvl w:val="0"/>
                <w:numId w:val="30"/>
              </w:numPr>
              <w:spacing w:before="240" w:after="240" w:line="276" w:lineRule="auto"/>
              <w:ind w:left="0"/>
              <w:jc w:val="both"/>
              <w:rPr>
                <w:rFonts w:ascii="Times New Roman" w:hAnsi="Times New Roman" w:cs="Times New Roman"/>
                <w:lang w:val="en-US"/>
              </w:rPr>
            </w:pPr>
            <w:r w:rsidRPr="00F474B8">
              <w:rPr>
                <w:rFonts w:ascii="Times New Roman" w:hAnsi="Times New Roman" w:cs="Times New Roman"/>
                <w:lang w:val="en-US"/>
              </w:rPr>
              <w:t xml:space="preserve">Learn whether or not her/his personal data </w:t>
            </w:r>
            <w:del w:id="27" w:author="Doğukan Aşar" w:date="2021-12-16T20:35:00Z">
              <w:r w:rsidRPr="00F474B8" w:rsidDel="00896D32">
                <w:rPr>
                  <w:rFonts w:ascii="Times New Roman" w:hAnsi="Times New Roman" w:cs="Times New Roman"/>
                  <w:lang w:val="en-US"/>
                </w:rPr>
                <w:delText xml:space="preserve">have </w:delText>
              </w:r>
            </w:del>
            <w:ins w:id="28" w:author="Doğukan Aşar" w:date="2021-12-16T20:35:00Z">
              <w:r w:rsidR="00896D32">
                <w:rPr>
                  <w:rFonts w:ascii="Times New Roman" w:hAnsi="Times New Roman" w:cs="Times New Roman"/>
                  <w:lang w:val="en-US"/>
                </w:rPr>
                <w:t>has</w:t>
              </w:r>
              <w:r w:rsidR="00896D32" w:rsidRPr="00F474B8">
                <w:rPr>
                  <w:rFonts w:ascii="Times New Roman" w:hAnsi="Times New Roman" w:cs="Times New Roman"/>
                  <w:lang w:val="en-US"/>
                </w:rPr>
                <w:t xml:space="preserve"> </w:t>
              </w:r>
            </w:ins>
            <w:r w:rsidRPr="00F474B8">
              <w:rPr>
                <w:rFonts w:ascii="Times New Roman" w:hAnsi="Times New Roman" w:cs="Times New Roman"/>
                <w:lang w:val="en-US"/>
              </w:rPr>
              <w:t>been processed</w:t>
            </w:r>
            <w:r w:rsidR="00EB07F8">
              <w:rPr>
                <w:rFonts w:ascii="Times New Roman" w:hAnsi="Times New Roman" w:cs="Times New Roman"/>
                <w:lang w:val="en-US"/>
              </w:rPr>
              <w:t>,</w:t>
            </w:r>
          </w:p>
          <w:p w14:paraId="1763FB73" w14:textId="37D25796" w:rsidR="00EB07F8" w:rsidRPr="00F474B8" w:rsidRDefault="00F474B8" w:rsidP="00EB07F8">
            <w:pPr>
              <w:pStyle w:val="AralkYok"/>
              <w:numPr>
                <w:ilvl w:val="0"/>
                <w:numId w:val="30"/>
              </w:numPr>
              <w:spacing w:before="240" w:after="240" w:line="276" w:lineRule="auto"/>
              <w:ind w:left="0"/>
              <w:jc w:val="both"/>
              <w:rPr>
                <w:rFonts w:ascii="Times New Roman" w:hAnsi="Times New Roman" w:cs="Times New Roman"/>
                <w:lang w:val="en-US"/>
              </w:rPr>
            </w:pPr>
            <w:r w:rsidRPr="00F474B8">
              <w:rPr>
                <w:rFonts w:ascii="Times New Roman" w:hAnsi="Times New Roman" w:cs="Times New Roman"/>
                <w:lang w:val="en-US"/>
              </w:rPr>
              <w:t xml:space="preserve">Request information as to processing if her/his data </w:t>
            </w:r>
            <w:del w:id="29" w:author="Doğukan Aşar" w:date="2021-12-16T20:35:00Z">
              <w:r w:rsidRPr="00F474B8" w:rsidDel="00896D32">
                <w:rPr>
                  <w:rFonts w:ascii="Times New Roman" w:hAnsi="Times New Roman" w:cs="Times New Roman"/>
                  <w:lang w:val="en-US"/>
                </w:rPr>
                <w:delText xml:space="preserve">have </w:delText>
              </w:r>
            </w:del>
            <w:ins w:id="30" w:author="Doğukan Aşar" w:date="2021-12-16T20:35:00Z">
              <w:r w:rsidR="00896D32">
                <w:rPr>
                  <w:rFonts w:ascii="Times New Roman" w:hAnsi="Times New Roman" w:cs="Times New Roman"/>
                  <w:lang w:val="en-US"/>
                </w:rPr>
                <w:t>has</w:t>
              </w:r>
              <w:r w:rsidR="00896D32" w:rsidRPr="00F474B8">
                <w:rPr>
                  <w:rFonts w:ascii="Times New Roman" w:hAnsi="Times New Roman" w:cs="Times New Roman"/>
                  <w:lang w:val="en-US"/>
                </w:rPr>
                <w:t xml:space="preserve"> </w:t>
              </w:r>
            </w:ins>
            <w:r w:rsidRPr="00F474B8">
              <w:rPr>
                <w:rFonts w:ascii="Times New Roman" w:hAnsi="Times New Roman" w:cs="Times New Roman"/>
                <w:lang w:val="en-US"/>
              </w:rPr>
              <w:t>been processed</w:t>
            </w:r>
            <w:r w:rsidR="00EB07F8">
              <w:rPr>
                <w:rFonts w:ascii="Times New Roman" w:hAnsi="Times New Roman" w:cs="Times New Roman"/>
                <w:lang w:val="en-US"/>
              </w:rPr>
              <w:t>,</w:t>
            </w:r>
          </w:p>
          <w:p w14:paraId="66BA3E36" w14:textId="7D31A527" w:rsidR="00F474B8" w:rsidRPr="00F474B8" w:rsidRDefault="00F474B8" w:rsidP="00EB07F8">
            <w:pPr>
              <w:pStyle w:val="AralkYok"/>
              <w:numPr>
                <w:ilvl w:val="0"/>
                <w:numId w:val="30"/>
              </w:numPr>
              <w:spacing w:before="240" w:after="240" w:line="276" w:lineRule="auto"/>
              <w:ind w:left="0"/>
              <w:jc w:val="both"/>
              <w:rPr>
                <w:rFonts w:ascii="Times New Roman" w:hAnsi="Times New Roman" w:cs="Times New Roman"/>
                <w:lang w:val="en-US"/>
              </w:rPr>
            </w:pPr>
            <w:r w:rsidRPr="00F474B8">
              <w:rPr>
                <w:rFonts w:ascii="Times New Roman" w:hAnsi="Times New Roman" w:cs="Times New Roman"/>
                <w:lang w:val="en-US"/>
              </w:rPr>
              <w:t>Learn the purpose of processing of the personal data and whether data </w:t>
            </w:r>
            <w:del w:id="31" w:author="Doğukan Aşar" w:date="2021-12-16T20:35:00Z">
              <w:r w:rsidRPr="00F474B8" w:rsidDel="00896D32">
                <w:rPr>
                  <w:rFonts w:ascii="Times New Roman" w:hAnsi="Times New Roman" w:cs="Times New Roman"/>
                  <w:lang w:val="en-US"/>
                </w:rPr>
                <w:delText xml:space="preserve">are </w:delText>
              </w:r>
            </w:del>
            <w:ins w:id="32" w:author="Doğukan Aşar" w:date="2021-12-16T20:35:00Z">
              <w:r w:rsidR="00896D32">
                <w:rPr>
                  <w:rFonts w:ascii="Times New Roman" w:hAnsi="Times New Roman" w:cs="Times New Roman"/>
                  <w:lang w:val="en-US"/>
                </w:rPr>
                <w:t>has been</w:t>
              </w:r>
              <w:r w:rsidR="00896D32" w:rsidRPr="00F474B8">
                <w:rPr>
                  <w:rFonts w:ascii="Times New Roman" w:hAnsi="Times New Roman" w:cs="Times New Roman"/>
                  <w:lang w:val="en-US"/>
                </w:rPr>
                <w:t xml:space="preserve"> </w:t>
              </w:r>
            </w:ins>
            <w:r w:rsidRPr="00F474B8">
              <w:rPr>
                <w:rFonts w:ascii="Times New Roman" w:hAnsi="Times New Roman" w:cs="Times New Roman"/>
                <w:lang w:val="en-US"/>
              </w:rPr>
              <w:t>used in accordance with their purpose</w:t>
            </w:r>
            <w:r w:rsidR="00EB07F8">
              <w:rPr>
                <w:rFonts w:ascii="Times New Roman" w:hAnsi="Times New Roman" w:cs="Times New Roman"/>
                <w:lang w:val="en-US"/>
              </w:rPr>
              <w:t>,</w:t>
            </w:r>
          </w:p>
          <w:p w14:paraId="11F17CC7" w14:textId="35E4EE26" w:rsidR="00F474B8" w:rsidRPr="00896D32" w:rsidRDefault="00F474B8" w:rsidP="00EB07F8">
            <w:pPr>
              <w:pStyle w:val="AralkYok"/>
              <w:numPr>
                <w:ilvl w:val="0"/>
                <w:numId w:val="30"/>
              </w:numPr>
              <w:spacing w:before="240" w:after="240" w:line="276" w:lineRule="auto"/>
              <w:ind w:left="0"/>
              <w:jc w:val="both"/>
              <w:rPr>
                <w:rFonts w:ascii="Times New Roman" w:hAnsi="Times New Roman" w:cs="Times New Roman"/>
                <w:highlight w:val="yellow"/>
                <w:lang w:val="en-US"/>
                <w:rPrChange w:id="33" w:author="Doğukan Aşar" w:date="2021-12-16T20:41:00Z">
                  <w:rPr>
                    <w:rFonts w:ascii="Times New Roman" w:hAnsi="Times New Roman" w:cs="Times New Roman"/>
                    <w:lang w:val="en-US"/>
                  </w:rPr>
                </w:rPrChange>
              </w:rPr>
            </w:pPr>
            <w:r w:rsidRPr="00896D32">
              <w:rPr>
                <w:rFonts w:ascii="Times New Roman" w:hAnsi="Times New Roman" w:cs="Times New Roman"/>
                <w:highlight w:val="yellow"/>
                <w:lang w:val="en-US"/>
                <w:rPrChange w:id="34" w:author="Doğukan Aşar" w:date="2021-12-16T20:41:00Z">
                  <w:rPr>
                    <w:rFonts w:ascii="Times New Roman" w:hAnsi="Times New Roman" w:cs="Times New Roman"/>
                    <w:lang w:val="en-US"/>
                  </w:rPr>
                </w:rPrChange>
              </w:rPr>
              <w:t xml:space="preserve">Know the third parties in the country or abroad to whom personal data </w:t>
            </w:r>
            <w:del w:id="35" w:author="Doğukan Aşar" w:date="2021-12-16T20:36:00Z">
              <w:r w:rsidRPr="00896D32" w:rsidDel="00896D32">
                <w:rPr>
                  <w:rFonts w:ascii="Times New Roman" w:hAnsi="Times New Roman" w:cs="Times New Roman"/>
                  <w:highlight w:val="yellow"/>
                  <w:lang w:val="en-US"/>
                  <w:rPrChange w:id="36" w:author="Doğukan Aşar" w:date="2021-12-16T20:41:00Z">
                    <w:rPr>
                      <w:rFonts w:ascii="Times New Roman" w:hAnsi="Times New Roman" w:cs="Times New Roman"/>
                      <w:lang w:val="en-US"/>
                    </w:rPr>
                  </w:rPrChange>
                </w:rPr>
                <w:delText xml:space="preserve">have </w:delText>
              </w:r>
            </w:del>
            <w:ins w:id="37" w:author="Doğukan Aşar" w:date="2021-12-16T20:36:00Z">
              <w:r w:rsidR="00896D32" w:rsidRPr="00896D32">
                <w:rPr>
                  <w:rFonts w:ascii="Times New Roman" w:hAnsi="Times New Roman" w:cs="Times New Roman"/>
                  <w:highlight w:val="yellow"/>
                  <w:lang w:val="en-US"/>
                  <w:rPrChange w:id="38" w:author="Doğukan Aşar" w:date="2021-12-16T20:41:00Z">
                    <w:rPr>
                      <w:rFonts w:ascii="Times New Roman" w:hAnsi="Times New Roman" w:cs="Times New Roman"/>
                      <w:lang w:val="en-US"/>
                    </w:rPr>
                  </w:rPrChange>
                </w:rPr>
                <w:t>has</w:t>
              </w:r>
              <w:r w:rsidR="00896D32" w:rsidRPr="00896D32">
                <w:rPr>
                  <w:rFonts w:ascii="Times New Roman" w:hAnsi="Times New Roman" w:cs="Times New Roman"/>
                  <w:highlight w:val="yellow"/>
                  <w:lang w:val="en-US"/>
                  <w:rPrChange w:id="39" w:author="Doğukan Aşar" w:date="2021-12-16T20:41:00Z">
                    <w:rPr>
                      <w:rFonts w:ascii="Times New Roman" w:hAnsi="Times New Roman" w:cs="Times New Roman"/>
                      <w:lang w:val="en-US"/>
                    </w:rPr>
                  </w:rPrChange>
                </w:rPr>
                <w:t xml:space="preserve"> </w:t>
              </w:r>
            </w:ins>
            <w:r w:rsidRPr="00896D32">
              <w:rPr>
                <w:rFonts w:ascii="Times New Roman" w:hAnsi="Times New Roman" w:cs="Times New Roman"/>
                <w:highlight w:val="yellow"/>
                <w:lang w:val="en-US"/>
                <w:rPrChange w:id="40" w:author="Doğukan Aşar" w:date="2021-12-16T20:41:00Z">
                  <w:rPr>
                    <w:rFonts w:ascii="Times New Roman" w:hAnsi="Times New Roman" w:cs="Times New Roman"/>
                    <w:lang w:val="en-US"/>
                  </w:rPr>
                </w:rPrChange>
              </w:rPr>
              <w:t>been transferred</w:t>
            </w:r>
            <w:r w:rsidR="00EB07F8" w:rsidRPr="00896D32">
              <w:rPr>
                <w:rFonts w:ascii="Times New Roman" w:hAnsi="Times New Roman" w:cs="Times New Roman"/>
                <w:highlight w:val="yellow"/>
                <w:lang w:val="en-US"/>
                <w:rPrChange w:id="41" w:author="Doğukan Aşar" w:date="2021-12-16T20:41:00Z">
                  <w:rPr>
                    <w:rFonts w:ascii="Times New Roman" w:hAnsi="Times New Roman" w:cs="Times New Roman"/>
                    <w:lang w:val="en-US"/>
                  </w:rPr>
                </w:rPrChange>
              </w:rPr>
              <w:t>,</w:t>
            </w:r>
          </w:p>
          <w:p w14:paraId="784CABFE" w14:textId="1A92DE21" w:rsidR="00F474B8" w:rsidRPr="00F474B8" w:rsidRDefault="00F474B8" w:rsidP="00EB07F8">
            <w:pPr>
              <w:pStyle w:val="AralkYok"/>
              <w:numPr>
                <w:ilvl w:val="0"/>
                <w:numId w:val="30"/>
              </w:numPr>
              <w:spacing w:before="240" w:after="240" w:line="276" w:lineRule="auto"/>
              <w:ind w:left="0"/>
              <w:jc w:val="both"/>
              <w:rPr>
                <w:rFonts w:ascii="Times New Roman" w:hAnsi="Times New Roman" w:cs="Times New Roman"/>
                <w:lang w:val="en-US"/>
              </w:rPr>
            </w:pPr>
            <w:r w:rsidRPr="00F474B8">
              <w:rPr>
                <w:rFonts w:ascii="Times New Roman" w:hAnsi="Times New Roman" w:cs="Times New Roman"/>
                <w:lang w:val="en-US"/>
              </w:rPr>
              <w:t xml:space="preserve">Request rectification in case personal data </w:t>
            </w:r>
            <w:del w:id="42" w:author="Doğukan Aşar" w:date="2021-12-16T20:36:00Z">
              <w:r w:rsidRPr="00F474B8" w:rsidDel="00896D32">
                <w:rPr>
                  <w:rFonts w:ascii="Times New Roman" w:hAnsi="Times New Roman" w:cs="Times New Roman"/>
                  <w:lang w:val="en-US"/>
                </w:rPr>
                <w:delText xml:space="preserve">are </w:delText>
              </w:r>
            </w:del>
            <w:ins w:id="43" w:author="Doğukan Aşar" w:date="2021-12-16T20:36:00Z">
              <w:r w:rsidR="00896D32">
                <w:rPr>
                  <w:rFonts w:ascii="Times New Roman" w:hAnsi="Times New Roman" w:cs="Times New Roman"/>
                  <w:lang w:val="en-US"/>
                </w:rPr>
                <w:t>has been</w:t>
              </w:r>
              <w:r w:rsidR="00896D32" w:rsidRPr="00F474B8">
                <w:rPr>
                  <w:rFonts w:ascii="Times New Roman" w:hAnsi="Times New Roman" w:cs="Times New Roman"/>
                  <w:lang w:val="en-US"/>
                </w:rPr>
                <w:t xml:space="preserve"> </w:t>
              </w:r>
            </w:ins>
            <w:r w:rsidRPr="00F474B8">
              <w:rPr>
                <w:rFonts w:ascii="Times New Roman" w:hAnsi="Times New Roman" w:cs="Times New Roman"/>
                <w:lang w:val="en-US"/>
              </w:rPr>
              <w:t>processed incompletely or inaccurately</w:t>
            </w:r>
            <w:r w:rsidR="00EB07F8">
              <w:rPr>
                <w:rFonts w:ascii="Times New Roman" w:hAnsi="Times New Roman" w:cs="Times New Roman"/>
                <w:lang w:val="en-US"/>
              </w:rPr>
              <w:t>,</w:t>
            </w:r>
          </w:p>
          <w:p w14:paraId="2D214884" w14:textId="77777777" w:rsidR="00EB07F8" w:rsidRDefault="00EB07F8" w:rsidP="00EB07F8">
            <w:pPr>
              <w:pStyle w:val="AralkYok"/>
              <w:numPr>
                <w:ilvl w:val="0"/>
                <w:numId w:val="30"/>
              </w:numPr>
              <w:spacing w:before="240" w:after="240" w:line="276" w:lineRule="auto"/>
              <w:ind w:left="0"/>
              <w:jc w:val="both"/>
              <w:rPr>
                <w:rFonts w:ascii="Times New Roman" w:hAnsi="Times New Roman" w:cs="Times New Roman"/>
                <w:lang w:val="en-US"/>
              </w:rPr>
            </w:pPr>
            <w:r w:rsidRPr="00EB07F8">
              <w:rPr>
                <w:rFonts w:ascii="Times New Roman" w:hAnsi="Times New Roman" w:cs="Times New Roman"/>
                <w:lang w:val="en-US"/>
              </w:rPr>
              <w:t xml:space="preserve">Request the deletion or destruction of personal data in the event that the reasons requiring processing disappear, despite the fact that it is processed in accordance with the </w:t>
            </w:r>
            <w:r w:rsidRPr="00EB07F8">
              <w:rPr>
                <w:rFonts w:ascii="Times New Roman" w:hAnsi="Times New Roman" w:cs="Times New Roman"/>
                <w:lang w:val="en-US"/>
              </w:rPr>
              <w:lastRenderedPageBreak/>
              <w:t xml:space="preserve">provisions of the </w:t>
            </w:r>
            <w:r>
              <w:rPr>
                <w:rFonts w:ascii="Times New Roman" w:hAnsi="Times New Roman" w:cs="Times New Roman"/>
                <w:lang w:val="en-US"/>
              </w:rPr>
              <w:t>PDPL</w:t>
            </w:r>
            <w:r w:rsidRPr="00EB07F8">
              <w:rPr>
                <w:rFonts w:ascii="Times New Roman" w:hAnsi="Times New Roman" w:cs="Times New Roman"/>
                <w:lang w:val="en-US"/>
              </w:rPr>
              <w:t xml:space="preserve"> and other relevant laws,</w:t>
            </w:r>
            <w:r>
              <w:rPr>
                <w:rFonts w:ascii="Times New Roman" w:hAnsi="Times New Roman" w:cs="Times New Roman"/>
                <w:lang w:val="en-US"/>
              </w:rPr>
              <w:t xml:space="preserve"> </w:t>
            </w:r>
          </w:p>
          <w:p w14:paraId="30D13748" w14:textId="23B28E68" w:rsidR="00F474B8" w:rsidDel="00896D32" w:rsidRDefault="00F474B8" w:rsidP="00896D32">
            <w:pPr>
              <w:pStyle w:val="AralkYok"/>
              <w:spacing w:before="240" w:after="240" w:line="276" w:lineRule="auto"/>
              <w:jc w:val="both"/>
              <w:rPr>
                <w:del w:id="44" w:author="Doğukan Aşar" w:date="2021-12-16T20:42:00Z"/>
                <w:rFonts w:ascii="Times New Roman" w:hAnsi="Times New Roman" w:cs="Times New Roman"/>
                <w:lang w:val="en-US"/>
              </w:rPr>
            </w:pPr>
            <w:r w:rsidRPr="00896D32">
              <w:rPr>
                <w:rFonts w:ascii="Times New Roman" w:hAnsi="Times New Roman" w:cs="Times New Roman"/>
                <w:highlight w:val="yellow"/>
                <w:lang w:val="en-US"/>
                <w:rPrChange w:id="45" w:author="Doğukan Aşar" w:date="2021-12-16T20:42:00Z">
                  <w:rPr>
                    <w:rFonts w:ascii="Times New Roman" w:hAnsi="Times New Roman" w:cs="Times New Roman"/>
                    <w:lang w:val="en-US"/>
                  </w:rPr>
                </w:rPrChange>
              </w:rPr>
              <w:t>Request notification of the operations made as per indents (d) and (e) to third parties to whom personal data have been transferred</w:t>
            </w:r>
            <w:r w:rsidR="00EB07F8" w:rsidRPr="00896D32">
              <w:rPr>
                <w:rFonts w:ascii="Times New Roman" w:hAnsi="Times New Roman" w:cs="Times New Roman"/>
                <w:highlight w:val="yellow"/>
                <w:lang w:val="en-US"/>
                <w:rPrChange w:id="46" w:author="Doğukan Aşar" w:date="2021-12-16T20:42:00Z">
                  <w:rPr>
                    <w:rFonts w:ascii="Times New Roman" w:hAnsi="Times New Roman" w:cs="Times New Roman"/>
                    <w:lang w:val="en-US"/>
                  </w:rPr>
                </w:rPrChange>
              </w:rPr>
              <w:t>,</w:t>
            </w:r>
          </w:p>
          <w:p w14:paraId="16F7BAAD" w14:textId="77777777" w:rsidR="00896D32" w:rsidRPr="00F474B8" w:rsidRDefault="00896D32" w:rsidP="00896D32">
            <w:pPr>
              <w:pStyle w:val="AralkYok"/>
              <w:spacing w:before="240" w:after="240" w:line="276" w:lineRule="auto"/>
              <w:jc w:val="both"/>
              <w:rPr>
                <w:ins w:id="47" w:author="Doğukan Aşar" w:date="2021-12-16T20:39:00Z"/>
                <w:rFonts w:ascii="Times New Roman" w:hAnsi="Times New Roman" w:cs="Times New Roman"/>
                <w:lang w:val="en-US"/>
              </w:rPr>
              <w:pPrChange w:id="48" w:author="Doğukan Aşar" w:date="2021-12-16T20:39:00Z">
                <w:pPr>
                  <w:pStyle w:val="AralkYok"/>
                  <w:numPr>
                    <w:numId w:val="30"/>
                  </w:numPr>
                  <w:spacing w:before="240" w:after="240" w:line="276" w:lineRule="auto"/>
                  <w:ind w:hanging="360"/>
                  <w:jc w:val="both"/>
                </w:pPr>
              </w:pPrChange>
            </w:pPr>
          </w:p>
          <w:p w14:paraId="6542A36A" w14:textId="3099A023" w:rsidR="00F474B8" w:rsidRPr="00F474B8" w:rsidRDefault="00F474B8" w:rsidP="00896D32">
            <w:pPr>
              <w:pStyle w:val="AralkYok"/>
              <w:spacing w:before="240" w:after="240" w:line="276" w:lineRule="auto"/>
              <w:jc w:val="both"/>
              <w:rPr>
                <w:rFonts w:ascii="Times New Roman" w:hAnsi="Times New Roman" w:cs="Times New Roman"/>
                <w:lang w:val="en-US"/>
              </w:rPr>
              <w:pPrChange w:id="49" w:author="Doğukan Aşar" w:date="2021-12-16T20:39:00Z">
                <w:pPr>
                  <w:pStyle w:val="AralkYok"/>
                  <w:numPr>
                    <w:numId w:val="30"/>
                  </w:numPr>
                  <w:spacing w:before="240" w:after="240" w:line="276" w:lineRule="auto"/>
                  <w:ind w:hanging="360"/>
                  <w:jc w:val="both"/>
                </w:pPr>
              </w:pPrChange>
            </w:pPr>
            <w:r w:rsidRPr="00F474B8">
              <w:rPr>
                <w:rFonts w:ascii="Times New Roman" w:hAnsi="Times New Roman" w:cs="Times New Roman"/>
                <w:lang w:val="en-US"/>
              </w:rPr>
              <w:t>Object to occurrence of any result that is to her/his detriment by means of analysis of personal data exclusively through automated systems</w:t>
            </w:r>
            <w:r w:rsidR="00EB07F8">
              <w:rPr>
                <w:rFonts w:ascii="Times New Roman" w:hAnsi="Times New Roman" w:cs="Times New Roman"/>
                <w:lang w:val="en-US"/>
              </w:rPr>
              <w:t>,</w:t>
            </w:r>
          </w:p>
          <w:p w14:paraId="6740D6AE" w14:textId="64A30352" w:rsidR="00F474B8" w:rsidRPr="00EB07F8" w:rsidRDefault="00F474B8" w:rsidP="00EB07F8">
            <w:pPr>
              <w:pStyle w:val="AralkYok"/>
              <w:numPr>
                <w:ilvl w:val="0"/>
                <w:numId w:val="30"/>
              </w:numPr>
              <w:spacing w:before="240" w:after="240" w:line="276" w:lineRule="auto"/>
              <w:ind w:left="0"/>
              <w:jc w:val="both"/>
              <w:rPr>
                <w:rFonts w:ascii="Times New Roman" w:hAnsi="Times New Roman" w:cs="Times New Roman"/>
                <w:lang w:val="en-US"/>
              </w:rPr>
            </w:pPr>
            <w:r w:rsidRPr="00F474B8">
              <w:rPr>
                <w:rFonts w:ascii="Times New Roman" w:hAnsi="Times New Roman" w:cs="Times New Roman"/>
                <w:lang w:val="en-US"/>
              </w:rPr>
              <w:t xml:space="preserve">Request compensation for the damages in case the </w:t>
            </w:r>
            <w:r w:rsidR="00EB07F8">
              <w:rPr>
                <w:rFonts w:ascii="Times New Roman" w:hAnsi="Times New Roman" w:cs="Times New Roman"/>
                <w:lang w:val="en-US"/>
              </w:rPr>
              <w:t>Related Person</w:t>
            </w:r>
            <w:r w:rsidRPr="00F474B8">
              <w:rPr>
                <w:rFonts w:ascii="Times New Roman" w:hAnsi="Times New Roman" w:cs="Times New Roman"/>
                <w:lang w:val="en-US"/>
              </w:rPr>
              <w:t xml:space="preserve"> incurs damages due to unlawful processing of personal data</w:t>
            </w:r>
            <w:r w:rsidR="00EB07F8">
              <w:rPr>
                <w:rFonts w:ascii="Times New Roman" w:hAnsi="Times New Roman" w:cs="Times New Roman"/>
                <w:lang w:val="en-US"/>
              </w:rPr>
              <w:t>.</w:t>
            </w:r>
          </w:p>
        </w:tc>
      </w:tr>
      <w:tr w:rsidR="00DD7A65" w:rsidRPr="00A023E3" w14:paraId="4AB81B5E" w14:textId="77777777" w:rsidTr="143B88D6">
        <w:tc>
          <w:tcPr>
            <w:tcW w:w="4531" w:type="dxa"/>
          </w:tcPr>
          <w:p w14:paraId="0B19AF37" w14:textId="13FEBCE4" w:rsidR="00DD7A65" w:rsidRPr="00A023E3" w:rsidRDefault="00DD7A65" w:rsidP="00566DD1">
            <w:pPr>
              <w:pStyle w:val="AralkYok"/>
              <w:numPr>
                <w:ilvl w:val="0"/>
                <w:numId w:val="30"/>
              </w:numPr>
              <w:spacing w:before="240" w:after="240" w:line="276" w:lineRule="auto"/>
              <w:ind w:left="0"/>
              <w:jc w:val="both"/>
              <w:rPr>
                <w:rFonts w:ascii="Times New Roman" w:hAnsi="Times New Roman" w:cs="Times New Roman"/>
              </w:rPr>
            </w:pPr>
            <w:r w:rsidRPr="00A023E3">
              <w:rPr>
                <w:rFonts w:ascii="Times New Roman" w:hAnsi="Times New Roman" w:cs="Times New Roman"/>
              </w:rPr>
              <w:lastRenderedPageBreak/>
              <w:t xml:space="preserve">İlgili Kişi, yukarıda belirtilen hakları kullanmak için, </w:t>
            </w:r>
            <w:proofErr w:type="spellStart"/>
            <w:r w:rsidRPr="00A023E3">
              <w:rPr>
                <w:rFonts w:ascii="Times New Roman" w:hAnsi="Times New Roman" w:cs="Times New Roman"/>
              </w:rPr>
              <w:t>KVKK’nin</w:t>
            </w:r>
            <w:proofErr w:type="spellEnd"/>
            <w:r w:rsidRPr="00A023E3">
              <w:rPr>
                <w:rFonts w:ascii="Times New Roman" w:hAnsi="Times New Roman" w:cs="Times New Roman"/>
              </w:rPr>
              <w:t xml:space="preserve"> 11. maddesinde düzenlenen haklardan hangisini kullanmayı istediğini açıklayan talebini yazılı olarak veya kayıtlı elektronik posta adresi, güvenli elektronik imza ya da İlgili Kişi tarafından Helvacı Laik </w:t>
            </w:r>
            <w:proofErr w:type="spellStart"/>
            <w:r w:rsidRPr="00A023E3">
              <w:rPr>
                <w:rFonts w:ascii="Times New Roman" w:hAnsi="Times New Roman" w:cs="Times New Roman"/>
              </w:rPr>
              <w:t>Aşar’a</w:t>
            </w:r>
            <w:proofErr w:type="spellEnd"/>
            <w:r w:rsidRPr="00A023E3">
              <w:rPr>
                <w:rFonts w:ascii="Times New Roman" w:hAnsi="Times New Roman" w:cs="Times New Roman"/>
              </w:rPr>
              <w:t xml:space="preserve"> daha önce bildirilen ve Helvacı Laik </w:t>
            </w:r>
            <w:proofErr w:type="spellStart"/>
            <w:r w:rsidRPr="00A023E3">
              <w:rPr>
                <w:rFonts w:ascii="Times New Roman" w:hAnsi="Times New Roman" w:cs="Times New Roman"/>
              </w:rPr>
              <w:t>Aşar’ın</w:t>
            </w:r>
            <w:proofErr w:type="spellEnd"/>
            <w:r w:rsidRPr="00A023E3">
              <w:rPr>
                <w:rFonts w:ascii="Times New Roman" w:hAnsi="Times New Roman" w:cs="Times New Roman"/>
              </w:rPr>
              <w:t xml:space="preserve"> sisteminde kayıtlı bulunan elektronik posta adresini kullanarak Helvacı Laik </w:t>
            </w:r>
            <w:proofErr w:type="spellStart"/>
            <w:r w:rsidRPr="00A023E3">
              <w:rPr>
                <w:rFonts w:ascii="Times New Roman" w:hAnsi="Times New Roman" w:cs="Times New Roman"/>
              </w:rPr>
              <w:t>Aşar’a</w:t>
            </w:r>
            <w:proofErr w:type="spellEnd"/>
            <w:r w:rsidRPr="00A023E3">
              <w:rPr>
                <w:rFonts w:ascii="Times New Roman" w:hAnsi="Times New Roman" w:cs="Times New Roman"/>
              </w:rPr>
              <w:t xml:space="preserve"> iletebilir.</w:t>
            </w:r>
          </w:p>
        </w:tc>
        <w:tc>
          <w:tcPr>
            <w:tcW w:w="4531" w:type="dxa"/>
          </w:tcPr>
          <w:p w14:paraId="73637CD0" w14:textId="7E3BE5D0" w:rsidR="00DD7A65" w:rsidRPr="005A0407" w:rsidRDefault="00003582" w:rsidP="00566DD1">
            <w:pPr>
              <w:pStyle w:val="AralkYok"/>
              <w:spacing w:before="240" w:after="240" w:line="276" w:lineRule="auto"/>
              <w:jc w:val="both"/>
              <w:rPr>
                <w:rFonts w:ascii="Times New Roman" w:hAnsi="Times New Roman" w:cs="Times New Roman"/>
                <w:lang w:val="en-US"/>
              </w:rPr>
            </w:pPr>
            <w:r>
              <w:rPr>
                <w:rFonts w:ascii="Times New Roman" w:hAnsi="Times New Roman" w:cs="Times New Roman"/>
                <w:lang w:val="en-US"/>
              </w:rPr>
              <w:t xml:space="preserve">In order to use the right mentioned above, the Related Person </w:t>
            </w:r>
            <w:r w:rsidR="00292CEE">
              <w:rPr>
                <w:rFonts w:ascii="Times New Roman" w:hAnsi="Times New Roman" w:cs="Times New Roman"/>
                <w:lang w:val="en-US"/>
              </w:rPr>
              <w:t xml:space="preserve">may </w:t>
            </w:r>
            <w:r w:rsidR="00292CEE" w:rsidRPr="00292CEE">
              <w:rPr>
                <w:rFonts w:ascii="Times New Roman" w:hAnsi="Times New Roman" w:cs="Times New Roman"/>
                <w:lang w:val="en-US"/>
              </w:rPr>
              <w:t xml:space="preserve">submit his/her request explaining </w:t>
            </w:r>
            <w:del w:id="50" w:author="Doğukan Aşar" w:date="2021-12-16T20:44:00Z">
              <w:r w:rsidR="00292CEE" w:rsidRPr="00292CEE" w:rsidDel="0026583A">
                <w:rPr>
                  <w:rFonts w:ascii="Times New Roman" w:hAnsi="Times New Roman" w:cs="Times New Roman"/>
                  <w:lang w:val="en-US"/>
                </w:rPr>
                <w:delText xml:space="preserve">which of </w:delText>
              </w:r>
            </w:del>
            <w:r w:rsidR="00292CEE" w:rsidRPr="00292CEE">
              <w:rPr>
                <w:rFonts w:ascii="Times New Roman" w:hAnsi="Times New Roman" w:cs="Times New Roman"/>
                <w:lang w:val="en-US"/>
              </w:rPr>
              <w:t xml:space="preserve">the rights set forth in Article 11 of the </w:t>
            </w:r>
            <w:r w:rsidR="00292CEE">
              <w:rPr>
                <w:rFonts w:ascii="Times New Roman" w:hAnsi="Times New Roman" w:cs="Times New Roman"/>
                <w:lang w:val="en-US"/>
              </w:rPr>
              <w:t>PDPL,</w:t>
            </w:r>
            <w:ins w:id="51" w:author="Doğukan Aşar" w:date="2021-12-16T20:46:00Z">
              <w:r w:rsidR="0026583A">
                <w:rPr>
                  <w:rFonts w:ascii="Times New Roman" w:hAnsi="Times New Roman" w:cs="Times New Roman"/>
                  <w:lang w:val="en-US"/>
                </w:rPr>
                <w:t xml:space="preserve"> which</w:t>
              </w:r>
            </w:ins>
            <w:ins w:id="52" w:author="Doğukan Aşar" w:date="2021-12-16T20:47:00Z">
              <w:r w:rsidR="0026583A">
                <w:rPr>
                  <w:rFonts w:ascii="Times New Roman" w:hAnsi="Times New Roman" w:cs="Times New Roman"/>
                  <w:lang w:val="en-US"/>
                </w:rPr>
                <w:t xml:space="preserve"> he/she would like to use,</w:t>
              </w:r>
            </w:ins>
            <w:r w:rsidR="00292CEE">
              <w:rPr>
                <w:rFonts w:ascii="Times New Roman" w:hAnsi="Times New Roman" w:cs="Times New Roman"/>
                <w:lang w:val="en-US"/>
              </w:rPr>
              <w:t xml:space="preserve"> in writing or </w:t>
            </w:r>
            <w:r w:rsidR="00292CEE" w:rsidRPr="00292CEE">
              <w:rPr>
                <w:rFonts w:ascii="Times New Roman" w:hAnsi="Times New Roman" w:cs="Times New Roman"/>
                <w:lang w:val="en-US"/>
              </w:rPr>
              <w:t xml:space="preserve">by registered e-mail address, secure electronic signature, or by e-mail </w:t>
            </w:r>
            <w:r w:rsidR="00292CEE">
              <w:rPr>
                <w:rFonts w:ascii="Times New Roman" w:hAnsi="Times New Roman" w:cs="Times New Roman"/>
                <w:lang w:val="en-US"/>
              </w:rPr>
              <w:t xml:space="preserve">address </w:t>
            </w:r>
            <w:r w:rsidR="00292CEE" w:rsidRPr="00292CEE">
              <w:rPr>
                <w:rFonts w:ascii="Times New Roman" w:hAnsi="Times New Roman" w:cs="Times New Roman"/>
                <w:lang w:val="en-US"/>
              </w:rPr>
              <w:t xml:space="preserve">previously notified to </w:t>
            </w:r>
            <w:del w:id="53" w:author="Doğukan Aşar" w:date="2021-12-16T20:42:00Z">
              <w:r w:rsidR="00292CEE" w:rsidDel="0026583A">
                <w:rPr>
                  <w:rFonts w:ascii="Times New Roman" w:hAnsi="Times New Roman" w:cs="Times New Roman"/>
                  <w:lang w:val="en-US"/>
                </w:rPr>
                <w:delText xml:space="preserve">the </w:delText>
              </w:r>
            </w:del>
            <w:proofErr w:type="spellStart"/>
            <w:r w:rsidR="00292CEE" w:rsidRPr="00292CEE">
              <w:rPr>
                <w:rFonts w:ascii="Times New Roman" w:hAnsi="Times New Roman" w:cs="Times New Roman"/>
                <w:lang w:val="en-US"/>
              </w:rPr>
              <w:t>Helvacı</w:t>
            </w:r>
            <w:proofErr w:type="spellEnd"/>
            <w:r w:rsidR="00292CEE" w:rsidRPr="00292CEE">
              <w:rPr>
                <w:rFonts w:ascii="Times New Roman" w:hAnsi="Times New Roman" w:cs="Times New Roman"/>
                <w:lang w:val="en-US"/>
              </w:rPr>
              <w:t xml:space="preserve"> </w:t>
            </w:r>
            <w:proofErr w:type="spellStart"/>
            <w:r w:rsidR="00292CEE" w:rsidRPr="00292CEE">
              <w:rPr>
                <w:rFonts w:ascii="Times New Roman" w:hAnsi="Times New Roman" w:cs="Times New Roman"/>
                <w:lang w:val="en-US"/>
              </w:rPr>
              <w:t>Laik</w:t>
            </w:r>
            <w:proofErr w:type="spellEnd"/>
            <w:r w:rsidR="00292CEE" w:rsidRPr="00292CEE">
              <w:rPr>
                <w:rFonts w:ascii="Times New Roman" w:hAnsi="Times New Roman" w:cs="Times New Roman"/>
                <w:lang w:val="en-US"/>
              </w:rPr>
              <w:t xml:space="preserve"> </w:t>
            </w:r>
            <w:proofErr w:type="spellStart"/>
            <w:r w:rsidR="00292CEE" w:rsidRPr="00292CEE">
              <w:rPr>
                <w:rFonts w:ascii="Times New Roman" w:hAnsi="Times New Roman" w:cs="Times New Roman"/>
                <w:lang w:val="en-US"/>
              </w:rPr>
              <w:t>Aşar</w:t>
            </w:r>
            <w:proofErr w:type="spellEnd"/>
            <w:r w:rsidR="00292CEE" w:rsidRPr="00292CEE">
              <w:rPr>
                <w:rFonts w:ascii="Times New Roman" w:hAnsi="Times New Roman" w:cs="Times New Roman"/>
                <w:lang w:val="en-US"/>
              </w:rPr>
              <w:t xml:space="preserve"> by the Relevant Person and registered in </w:t>
            </w:r>
            <w:del w:id="54" w:author="Doğukan Aşar" w:date="2021-12-16T20:43:00Z">
              <w:r w:rsidR="00292CEE" w:rsidDel="0026583A">
                <w:rPr>
                  <w:rFonts w:ascii="Times New Roman" w:hAnsi="Times New Roman" w:cs="Times New Roman"/>
                  <w:lang w:val="en-US"/>
                </w:rPr>
                <w:delText xml:space="preserve">the </w:delText>
              </w:r>
            </w:del>
            <w:proofErr w:type="spellStart"/>
            <w:r w:rsidR="00292CEE" w:rsidRPr="00292CEE">
              <w:rPr>
                <w:rFonts w:ascii="Times New Roman" w:hAnsi="Times New Roman" w:cs="Times New Roman"/>
                <w:lang w:val="en-US"/>
              </w:rPr>
              <w:t>Helvacı</w:t>
            </w:r>
            <w:proofErr w:type="spellEnd"/>
            <w:r w:rsidR="00292CEE" w:rsidRPr="00292CEE">
              <w:rPr>
                <w:rFonts w:ascii="Times New Roman" w:hAnsi="Times New Roman" w:cs="Times New Roman"/>
                <w:lang w:val="en-US"/>
              </w:rPr>
              <w:t xml:space="preserve"> </w:t>
            </w:r>
            <w:proofErr w:type="spellStart"/>
            <w:r w:rsidR="00292CEE" w:rsidRPr="00292CEE">
              <w:rPr>
                <w:rFonts w:ascii="Times New Roman" w:hAnsi="Times New Roman" w:cs="Times New Roman"/>
                <w:lang w:val="en-US"/>
              </w:rPr>
              <w:t>Laik</w:t>
            </w:r>
            <w:proofErr w:type="spellEnd"/>
            <w:r w:rsidR="00292CEE" w:rsidRPr="00292CEE">
              <w:rPr>
                <w:rFonts w:ascii="Times New Roman" w:hAnsi="Times New Roman" w:cs="Times New Roman"/>
                <w:lang w:val="en-US"/>
              </w:rPr>
              <w:t xml:space="preserve"> </w:t>
            </w:r>
            <w:proofErr w:type="spellStart"/>
            <w:r w:rsidR="00292CEE" w:rsidRPr="00292CEE">
              <w:rPr>
                <w:rFonts w:ascii="Times New Roman" w:hAnsi="Times New Roman" w:cs="Times New Roman"/>
                <w:lang w:val="en-US"/>
              </w:rPr>
              <w:t>Aşar's</w:t>
            </w:r>
            <w:proofErr w:type="spellEnd"/>
            <w:r w:rsidR="00292CEE" w:rsidRPr="00292CEE">
              <w:rPr>
                <w:rFonts w:ascii="Times New Roman" w:hAnsi="Times New Roman" w:cs="Times New Roman"/>
                <w:lang w:val="en-US"/>
              </w:rPr>
              <w:t xml:space="preserve"> system.</w:t>
            </w:r>
          </w:p>
        </w:tc>
      </w:tr>
      <w:tr w:rsidR="00DD7A65" w:rsidRPr="00A023E3" w14:paraId="51323733" w14:textId="77777777" w:rsidTr="143B88D6">
        <w:tc>
          <w:tcPr>
            <w:tcW w:w="4531" w:type="dxa"/>
          </w:tcPr>
          <w:p w14:paraId="2F9516CC" w14:textId="05986F6C" w:rsidR="006D3570" w:rsidRDefault="006D3570" w:rsidP="00566DD1">
            <w:pPr>
              <w:pStyle w:val="AralkYok"/>
              <w:spacing w:before="240" w:line="276" w:lineRule="auto"/>
              <w:jc w:val="both"/>
              <w:rPr>
                <w:rFonts w:ascii="Times New Roman" w:hAnsi="Times New Roman" w:cs="Times New Roman"/>
              </w:rPr>
            </w:pPr>
            <w:r w:rsidRPr="00A023E3">
              <w:rPr>
                <w:rFonts w:ascii="Times New Roman" w:hAnsi="Times New Roman" w:cs="Times New Roman"/>
              </w:rPr>
              <w:t>Yapılacak başvuruda:</w:t>
            </w:r>
          </w:p>
          <w:p w14:paraId="1679D09A" w14:textId="4528215F" w:rsidR="00DD7A65" w:rsidRDefault="00DD7A65" w:rsidP="00566DD1">
            <w:pPr>
              <w:pStyle w:val="AralkYok"/>
              <w:spacing w:before="240" w:line="276" w:lineRule="auto"/>
              <w:jc w:val="both"/>
              <w:rPr>
                <w:rFonts w:ascii="Times New Roman" w:hAnsi="Times New Roman" w:cs="Times New Roman"/>
              </w:rPr>
            </w:pPr>
            <w:r w:rsidRPr="00A023E3">
              <w:rPr>
                <w:rFonts w:ascii="Times New Roman" w:hAnsi="Times New Roman" w:cs="Times New Roman"/>
              </w:rPr>
              <w:t xml:space="preserve">Ad, </w:t>
            </w:r>
            <w:proofErr w:type="spellStart"/>
            <w:r w:rsidRPr="00A023E3">
              <w:rPr>
                <w:rFonts w:ascii="Times New Roman" w:hAnsi="Times New Roman" w:cs="Times New Roman"/>
              </w:rPr>
              <w:t>soyad</w:t>
            </w:r>
            <w:proofErr w:type="spellEnd"/>
            <w:r w:rsidRPr="00A023E3">
              <w:rPr>
                <w:rFonts w:ascii="Times New Roman" w:hAnsi="Times New Roman" w:cs="Times New Roman"/>
              </w:rPr>
              <w:t xml:space="preserve"> ve başvuru yazılı ise imza,</w:t>
            </w:r>
          </w:p>
          <w:p w14:paraId="6366F963" w14:textId="77777777" w:rsidR="00DD7A65" w:rsidRDefault="00DD7A65" w:rsidP="00566DD1">
            <w:pPr>
              <w:pStyle w:val="AralkYok"/>
              <w:spacing w:before="240" w:line="276" w:lineRule="auto"/>
              <w:jc w:val="both"/>
              <w:rPr>
                <w:rFonts w:ascii="Times New Roman" w:hAnsi="Times New Roman" w:cs="Times New Roman"/>
              </w:rPr>
            </w:pPr>
            <w:r w:rsidRPr="00A023E3">
              <w:rPr>
                <w:rFonts w:ascii="Times New Roman" w:hAnsi="Times New Roman" w:cs="Times New Roman"/>
              </w:rPr>
              <w:t>Tebligat adresi,</w:t>
            </w:r>
          </w:p>
          <w:p w14:paraId="67D9C477" w14:textId="77777777" w:rsidR="00DD7A65" w:rsidRDefault="00DD7A65" w:rsidP="00566DD1">
            <w:pPr>
              <w:pStyle w:val="AralkYok"/>
              <w:spacing w:before="240" w:line="276" w:lineRule="auto"/>
              <w:jc w:val="both"/>
              <w:rPr>
                <w:rFonts w:ascii="Times New Roman" w:hAnsi="Times New Roman" w:cs="Times New Roman"/>
              </w:rPr>
            </w:pPr>
            <w:r w:rsidRPr="00A023E3">
              <w:rPr>
                <w:rFonts w:ascii="Times New Roman" w:hAnsi="Times New Roman" w:cs="Times New Roman"/>
              </w:rPr>
              <w:t>Türkiye Cumhuriyeti vatandaşları için T.C. kimlik numarası, yabancılar için uyruğu, pasaport numarası veya varsa kimlik numarası,</w:t>
            </w:r>
          </w:p>
          <w:p w14:paraId="450BB01F" w14:textId="77777777" w:rsidR="00DD7A65" w:rsidRDefault="00DD7A65" w:rsidP="00566DD1">
            <w:pPr>
              <w:pStyle w:val="AralkYok"/>
              <w:spacing w:before="240" w:line="276" w:lineRule="auto"/>
              <w:jc w:val="both"/>
              <w:rPr>
                <w:rFonts w:ascii="Times New Roman" w:hAnsi="Times New Roman" w:cs="Times New Roman"/>
              </w:rPr>
            </w:pPr>
            <w:r w:rsidRPr="00A023E3">
              <w:rPr>
                <w:rFonts w:ascii="Times New Roman" w:hAnsi="Times New Roman" w:cs="Times New Roman"/>
              </w:rPr>
              <w:t>Varsa bildirime esas elektronik posta adresi, telefon ve faks numarası,</w:t>
            </w:r>
          </w:p>
          <w:p w14:paraId="7A0D3AA0" w14:textId="5ED5FFB1" w:rsidR="00DD7A65" w:rsidRPr="00A023E3" w:rsidRDefault="0026583A" w:rsidP="00566DD1">
            <w:pPr>
              <w:pStyle w:val="AralkYok"/>
              <w:spacing w:before="240" w:line="276" w:lineRule="auto"/>
              <w:jc w:val="both"/>
              <w:rPr>
                <w:rFonts w:ascii="Times New Roman" w:hAnsi="Times New Roman" w:cs="Times New Roman"/>
              </w:rPr>
            </w:pPr>
            <w:ins w:id="55" w:author="Doğukan Aşar" w:date="2021-12-16T20:44:00Z">
              <w:r>
                <w:rPr>
                  <w:rFonts w:ascii="Times New Roman" w:hAnsi="Times New Roman" w:cs="Times New Roman"/>
                </w:rPr>
                <w:t>T</w:t>
              </w:r>
            </w:ins>
            <w:del w:id="56" w:author="Doğukan Aşar" w:date="2021-12-16T20:44:00Z">
              <w:r w:rsidR="00292CEE" w:rsidDel="0026583A">
                <w:rPr>
                  <w:rFonts w:ascii="Times New Roman" w:hAnsi="Times New Roman" w:cs="Times New Roman"/>
                </w:rPr>
                <w:delText>t</w:delText>
              </w:r>
            </w:del>
            <w:r w:rsidR="00DD7A65" w:rsidRPr="00A023E3">
              <w:rPr>
                <w:rFonts w:ascii="Times New Roman" w:hAnsi="Times New Roman" w:cs="Times New Roman"/>
              </w:rPr>
              <w:t>alep konusunun bulunması zorunludur</w:t>
            </w:r>
            <w:r w:rsidR="00DD7A65">
              <w:rPr>
                <w:rFonts w:ascii="Times New Roman" w:hAnsi="Times New Roman" w:cs="Times New Roman"/>
              </w:rPr>
              <w:t>.</w:t>
            </w:r>
          </w:p>
        </w:tc>
        <w:tc>
          <w:tcPr>
            <w:tcW w:w="4531" w:type="dxa"/>
          </w:tcPr>
          <w:p w14:paraId="069AD96F" w14:textId="77777777" w:rsidR="00292CEE" w:rsidRPr="00292CEE" w:rsidRDefault="00292CEE" w:rsidP="00292CEE">
            <w:pPr>
              <w:pStyle w:val="AralkYok"/>
              <w:spacing w:before="240" w:line="276" w:lineRule="auto"/>
              <w:jc w:val="both"/>
              <w:rPr>
                <w:rFonts w:ascii="Times New Roman" w:hAnsi="Times New Roman" w:cs="Times New Roman"/>
                <w:lang w:val="en-US"/>
              </w:rPr>
            </w:pPr>
            <w:r w:rsidRPr="00292CEE">
              <w:rPr>
                <w:rFonts w:ascii="Times New Roman" w:hAnsi="Times New Roman" w:cs="Times New Roman"/>
                <w:lang w:val="en-US"/>
              </w:rPr>
              <w:t>In the application to be made:</w:t>
            </w:r>
          </w:p>
          <w:p w14:paraId="7D941A89" w14:textId="77777777" w:rsidR="00292CEE" w:rsidRPr="00292CEE" w:rsidRDefault="00292CEE" w:rsidP="00292CEE">
            <w:pPr>
              <w:pStyle w:val="AralkYok"/>
              <w:spacing w:before="240" w:line="276" w:lineRule="auto"/>
              <w:jc w:val="both"/>
              <w:rPr>
                <w:rFonts w:ascii="Times New Roman" w:hAnsi="Times New Roman" w:cs="Times New Roman"/>
                <w:lang w:val="en-US"/>
              </w:rPr>
            </w:pPr>
            <w:r w:rsidRPr="00292CEE">
              <w:rPr>
                <w:rFonts w:ascii="Times New Roman" w:hAnsi="Times New Roman" w:cs="Times New Roman"/>
                <w:lang w:val="en-US"/>
              </w:rPr>
              <w:t>Name, surname and signature if the application is written,</w:t>
            </w:r>
          </w:p>
          <w:p w14:paraId="35CB0836" w14:textId="77777777" w:rsidR="00292CEE" w:rsidRPr="00292CEE" w:rsidRDefault="00292CEE" w:rsidP="00292CEE">
            <w:pPr>
              <w:pStyle w:val="AralkYok"/>
              <w:spacing w:before="240" w:line="276" w:lineRule="auto"/>
              <w:jc w:val="both"/>
              <w:rPr>
                <w:rFonts w:ascii="Times New Roman" w:hAnsi="Times New Roman" w:cs="Times New Roman"/>
                <w:lang w:val="en-US"/>
              </w:rPr>
            </w:pPr>
            <w:r w:rsidRPr="00292CEE">
              <w:rPr>
                <w:rFonts w:ascii="Times New Roman" w:hAnsi="Times New Roman" w:cs="Times New Roman"/>
                <w:lang w:val="en-US"/>
              </w:rPr>
              <w:t>Address for service,</w:t>
            </w:r>
          </w:p>
          <w:p w14:paraId="4906BEA2" w14:textId="296E0E64" w:rsidR="00292CEE" w:rsidRPr="00292CEE" w:rsidRDefault="00292CEE" w:rsidP="00292CEE">
            <w:pPr>
              <w:pStyle w:val="AralkYok"/>
              <w:spacing w:before="240" w:line="276" w:lineRule="auto"/>
              <w:jc w:val="both"/>
              <w:rPr>
                <w:rFonts w:ascii="Times New Roman" w:hAnsi="Times New Roman" w:cs="Times New Roman"/>
                <w:lang w:val="en-US"/>
              </w:rPr>
            </w:pPr>
            <w:r w:rsidRPr="00292CEE">
              <w:rPr>
                <w:rFonts w:ascii="Times New Roman" w:hAnsi="Times New Roman" w:cs="Times New Roman"/>
                <w:lang w:val="en-US"/>
              </w:rPr>
              <w:t xml:space="preserve">For citizens of the Republic of Turkey, T.C. identification number, nationality for foreigners, passport number or </w:t>
            </w:r>
            <w:r>
              <w:rPr>
                <w:rFonts w:ascii="Times New Roman" w:hAnsi="Times New Roman" w:cs="Times New Roman"/>
                <w:lang w:val="en-US"/>
              </w:rPr>
              <w:t xml:space="preserve">if available, </w:t>
            </w:r>
            <w:r w:rsidRPr="00292CEE">
              <w:rPr>
                <w:rFonts w:ascii="Times New Roman" w:hAnsi="Times New Roman" w:cs="Times New Roman"/>
                <w:lang w:val="en-US"/>
              </w:rPr>
              <w:t xml:space="preserve">identification number, </w:t>
            </w:r>
          </w:p>
          <w:p w14:paraId="22CC1D7A" w14:textId="77777777" w:rsidR="00292CEE" w:rsidRPr="00292CEE" w:rsidRDefault="00292CEE" w:rsidP="00292CEE">
            <w:pPr>
              <w:pStyle w:val="AralkYok"/>
              <w:spacing w:before="240" w:line="276" w:lineRule="auto"/>
              <w:jc w:val="both"/>
              <w:rPr>
                <w:rFonts w:ascii="Times New Roman" w:hAnsi="Times New Roman" w:cs="Times New Roman"/>
                <w:lang w:val="en-US"/>
              </w:rPr>
            </w:pPr>
            <w:r w:rsidRPr="00292CEE">
              <w:rPr>
                <w:rFonts w:ascii="Times New Roman" w:hAnsi="Times New Roman" w:cs="Times New Roman"/>
                <w:lang w:val="en-US"/>
              </w:rPr>
              <w:t>If available, the e-mail address, telephone and fax number for notification,</w:t>
            </w:r>
          </w:p>
          <w:p w14:paraId="688F0150" w14:textId="0B9395E2" w:rsidR="00DD7A65" w:rsidRPr="005A0407" w:rsidRDefault="00292CEE" w:rsidP="00292CEE">
            <w:pPr>
              <w:pStyle w:val="AralkYok"/>
              <w:spacing w:before="240" w:line="276" w:lineRule="auto"/>
              <w:jc w:val="both"/>
              <w:rPr>
                <w:rFonts w:ascii="Times New Roman" w:hAnsi="Times New Roman" w:cs="Times New Roman"/>
                <w:lang w:val="en-US"/>
              </w:rPr>
            </w:pPr>
            <w:r w:rsidRPr="00292CEE">
              <w:rPr>
                <w:rFonts w:ascii="Times New Roman" w:hAnsi="Times New Roman" w:cs="Times New Roman"/>
                <w:lang w:val="en-US"/>
              </w:rPr>
              <w:t>The subject of the request is mandatory.</w:t>
            </w:r>
          </w:p>
        </w:tc>
      </w:tr>
      <w:tr w:rsidR="00A023E3" w:rsidRPr="00A023E3" w14:paraId="6EA403DA" w14:textId="77777777" w:rsidTr="143B88D6">
        <w:tc>
          <w:tcPr>
            <w:tcW w:w="4531" w:type="dxa"/>
          </w:tcPr>
          <w:p w14:paraId="1AB4D736" w14:textId="6417A51E" w:rsidR="00A023E3" w:rsidRPr="00A023E3" w:rsidRDefault="00DD7A65" w:rsidP="00566DD1">
            <w:pPr>
              <w:pStyle w:val="AralkYok"/>
              <w:numPr>
                <w:ilvl w:val="0"/>
                <w:numId w:val="31"/>
              </w:numPr>
              <w:spacing w:before="240" w:after="240" w:line="276" w:lineRule="auto"/>
              <w:ind w:left="0"/>
              <w:jc w:val="both"/>
              <w:rPr>
                <w:rFonts w:ascii="Times New Roman" w:hAnsi="Times New Roman" w:cs="Times New Roman"/>
              </w:rPr>
            </w:pPr>
            <w:r w:rsidRPr="00A023E3">
              <w:rPr>
                <w:rFonts w:ascii="Times New Roman" w:hAnsi="Times New Roman" w:cs="Times New Roman"/>
              </w:rPr>
              <w:lastRenderedPageBreak/>
              <w:t xml:space="preserve">Konuya ilişkin bilgi ve belgeler başvuruya eklenmelidir. Yazılı başvurular, “AND Pastel T3 Blok K: 18 D:160 34870 Kartal/İstanbul” adresine İlgili </w:t>
            </w:r>
            <w:proofErr w:type="spellStart"/>
            <w:r w:rsidRPr="00A023E3">
              <w:rPr>
                <w:rFonts w:ascii="Times New Roman" w:hAnsi="Times New Roman" w:cs="Times New Roman"/>
              </w:rPr>
              <w:t>Kişi’nin</w:t>
            </w:r>
            <w:proofErr w:type="spellEnd"/>
            <w:r w:rsidRPr="00A023E3">
              <w:rPr>
                <w:rFonts w:ascii="Times New Roman" w:hAnsi="Times New Roman" w:cs="Times New Roman"/>
              </w:rPr>
              <w:t xml:space="preserve"> ıslak imzasını içerecek şekilde gönderilebilecektir.</w:t>
            </w:r>
          </w:p>
        </w:tc>
        <w:tc>
          <w:tcPr>
            <w:tcW w:w="4531" w:type="dxa"/>
          </w:tcPr>
          <w:p w14:paraId="26B0FB43" w14:textId="35C6008E" w:rsidR="00A023E3" w:rsidRPr="005A0407" w:rsidRDefault="00292CEE" w:rsidP="00DD7A65">
            <w:pPr>
              <w:pStyle w:val="AralkYok"/>
              <w:spacing w:before="240" w:after="240" w:line="276" w:lineRule="auto"/>
              <w:jc w:val="both"/>
              <w:rPr>
                <w:rFonts w:ascii="Times New Roman" w:hAnsi="Times New Roman" w:cs="Times New Roman"/>
                <w:lang w:val="en-US"/>
              </w:rPr>
            </w:pPr>
            <w:r w:rsidRPr="00292CEE">
              <w:rPr>
                <w:rFonts w:ascii="Times New Roman" w:hAnsi="Times New Roman" w:cs="Times New Roman"/>
                <w:lang w:val="en-US"/>
              </w:rPr>
              <w:t xml:space="preserve">Information and documents related to the subject should be attached to the application. Written applications </w:t>
            </w:r>
            <w:r w:rsidR="00CE78CC">
              <w:rPr>
                <w:rFonts w:ascii="Times New Roman" w:hAnsi="Times New Roman" w:cs="Times New Roman"/>
                <w:lang w:val="en-US"/>
              </w:rPr>
              <w:t>may</w:t>
            </w:r>
            <w:r w:rsidRPr="00292CEE">
              <w:rPr>
                <w:rFonts w:ascii="Times New Roman" w:hAnsi="Times New Roman" w:cs="Times New Roman"/>
                <w:lang w:val="en-US"/>
              </w:rPr>
              <w:t xml:space="preserve"> be sent to the address "AND Pastel T3 Blok K: 18 D:160 34870 </w:t>
            </w:r>
            <w:proofErr w:type="spellStart"/>
            <w:r w:rsidRPr="00292CEE">
              <w:rPr>
                <w:rFonts w:ascii="Times New Roman" w:hAnsi="Times New Roman" w:cs="Times New Roman"/>
                <w:lang w:val="en-US"/>
              </w:rPr>
              <w:t>Kartal</w:t>
            </w:r>
            <w:proofErr w:type="spellEnd"/>
            <w:r w:rsidRPr="00292CEE">
              <w:rPr>
                <w:rFonts w:ascii="Times New Roman" w:hAnsi="Times New Roman" w:cs="Times New Roman"/>
                <w:lang w:val="en-US"/>
              </w:rPr>
              <w:t>/Istanbul" including the wet signature of the Related Person.</w:t>
            </w:r>
          </w:p>
        </w:tc>
      </w:tr>
      <w:tr w:rsidR="00A023E3" w:rsidRPr="00A023E3" w14:paraId="42D2E9F8" w14:textId="77777777" w:rsidTr="143B88D6">
        <w:tc>
          <w:tcPr>
            <w:tcW w:w="4531" w:type="dxa"/>
          </w:tcPr>
          <w:p w14:paraId="2534C7D5" w14:textId="1EA5905A" w:rsidR="00A023E3" w:rsidRPr="00A023E3" w:rsidRDefault="00DD7A65" w:rsidP="00566DD1">
            <w:pPr>
              <w:pStyle w:val="AralkYok"/>
              <w:numPr>
                <w:ilvl w:val="0"/>
                <w:numId w:val="31"/>
              </w:numPr>
              <w:spacing w:before="240" w:after="240" w:line="276" w:lineRule="auto"/>
              <w:ind w:left="0"/>
              <w:jc w:val="both"/>
              <w:rPr>
                <w:rFonts w:ascii="Times New Roman" w:hAnsi="Times New Roman" w:cs="Times New Roman"/>
              </w:rPr>
            </w:pPr>
            <w:r w:rsidRPr="00A023E3">
              <w:rPr>
                <w:rFonts w:ascii="Times New Roman" w:hAnsi="Times New Roman" w:cs="Times New Roman"/>
              </w:rPr>
              <w:t>Başvurular, KVKK, ilgili mevzuat ve Kurul kararları çerçevesinde değerlendirilecek ve geçerli başvurular bu çerçevede işleme konulacak ve de başvuru sahibi bilgilendirilecektir.</w:t>
            </w:r>
          </w:p>
        </w:tc>
        <w:tc>
          <w:tcPr>
            <w:tcW w:w="4531" w:type="dxa"/>
          </w:tcPr>
          <w:p w14:paraId="74E2FB63" w14:textId="35D85DBF" w:rsidR="00A023E3" w:rsidRPr="005A0407" w:rsidRDefault="00292CEE" w:rsidP="00566DD1">
            <w:pPr>
              <w:pStyle w:val="AralkYok"/>
              <w:numPr>
                <w:ilvl w:val="0"/>
                <w:numId w:val="31"/>
              </w:numPr>
              <w:spacing w:before="240" w:after="240" w:line="276" w:lineRule="auto"/>
              <w:ind w:left="0"/>
              <w:jc w:val="both"/>
              <w:rPr>
                <w:rFonts w:ascii="Times New Roman" w:hAnsi="Times New Roman" w:cs="Times New Roman"/>
                <w:lang w:val="en-US"/>
              </w:rPr>
            </w:pPr>
            <w:r w:rsidRPr="00292CEE">
              <w:rPr>
                <w:rFonts w:ascii="Times New Roman" w:hAnsi="Times New Roman" w:cs="Times New Roman"/>
                <w:lang w:val="en-US"/>
              </w:rPr>
              <w:t xml:space="preserve">Applications </w:t>
            </w:r>
            <w:r>
              <w:rPr>
                <w:rFonts w:ascii="Times New Roman" w:hAnsi="Times New Roman" w:cs="Times New Roman"/>
                <w:lang w:val="en-US"/>
              </w:rPr>
              <w:t>shall</w:t>
            </w:r>
            <w:r w:rsidRPr="00292CEE">
              <w:rPr>
                <w:rFonts w:ascii="Times New Roman" w:hAnsi="Times New Roman" w:cs="Times New Roman"/>
                <w:lang w:val="en-US"/>
              </w:rPr>
              <w:t xml:space="preserve"> be evaluated within the framework of </w:t>
            </w:r>
            <w:r>
              <w:rPr>
                <w:rFonts w:ascii="Times New Roman" w:hAnsi="Times New Roman" w:cs="Times New Roman"/>
                <w:lang w:val="en-US"/>
              </w:rPr>
              <w:t>the PDPL</w:t>
            </w:r>
            <w:r w:rsidRPr="00292CEE">
              <w:rPr>
                <w:rFonts w:ascii="Times New Roman" w:hAnsi="Times New Roman" w:cs="Times New Roman"/>
                <w:lang w:val="en-US"/>
              </w:rPr>
              <w:t>, relevant legislation and Board decisions</w:t>
            </w:r>
            <w:ins w:id="57" w:author="Doğukan Aşar" w:date="2021-12-16T20:48:00Z">
              <w:r w:rsidR="0026583A">
                <w:rPr>
                  <w:rFonts w:ascii="Times New Roman" w:hAnsi="Times New Roman" w:cs="Times New Roman"/>
                  <w:lang w:val="en-US"/>
                </w:rPr>
                <w:t>.</w:t>
              </w:r>
            </w:ins>
            <w:del w:id="58" w:author="Doğukan Aşar" w:date="2021-12-16T20:48:00Z">
              <w:r w:rsidRPr="00292CEE" w:rsidDel="0026583A">
                <w:rPr>
                  <w:rFonts w:ascii="Times New Roman" w:hAnsi="Times New Roman" w:cs="Times New Roman"/>
                  <w:lang w:val="en-US"/>
                </w:rPr>
                <w:delText>,</w:delText>
              </w:r>
            </w:del>
            <w:r w:rsidRPr="00292CEE">
              <w:rPr>
                <w:rFonts w:ascii="Times New Roman" w:hAnsi="Times New Roman" w:cs="Times New Roman"/>
                <w:lang w:val="en-US"/>
              </w:rPr>
              <w:t xml:space="preserve"> </w:t>
            </w:r>
            <w:ins w:id="59" w:author="Doğukan Aşar" w:date="2021-12-16T20:48:00Z">
              <w:r w:rsidR="0026583A">
                <w:rPr>
                  <w:rFonts w:ascii="Times New Roman" w:hAnsi="Times New Roman" w:cs="Times New Roman"/>
                  <w:lang w:val="en-US"/>
                </w:rPr>
                <w:t>V</w:t>
              </w:r>
            </w:ins>
            <w:del w:id="60" w:author="Doğukan Aşar" w:date="2021-12-16T20:48:00Z">
              <w:r w:rsidRPr="00292CEE" w:rsidDel="0026583A">
                <w:rPr>
                  <w:rFonts w:ascii="Times New Roman" w:hAnsi="Times New Roman" w:cs="Times New Roman"/>
                  <w:lang w:val="en-US"/>
                </w:rPr>
                <w:delText>v</w:delText>
              </w:r>
            </w:del>
            <w:r w:rsidRPr="00292CEE">
              <w:rPr>
                <w:rFonts w:ascii="Times New Roman" w:hAnsi="Times New Roman" w:cs="Times New Roman"/>
                <w:lang w:val="en-US"/>
              </w:rPr>
              <w:t xml:space="preserve">alid applications </w:t>
            </w:r>
            <w:r>
              <w:rPr>
                <w:rFonts w:ascii="Times New Roman" w:hAnsi="Times New Roman" w:cs="Times New Roman"/>
                <w:lang w:val="en-US"/>
              </w:rPr>
              <w:t>shall</w:t>
            </w:r>
            <w:r w:rsidRPr="00292CEE">
              <w:rPr>
                <w:rFonts w:ascii="Times New Roman" w:hAnsi="Times New Roman" w:cs="Times New Roman"/>
                <w:lang w:val="en-US"/>
              </w:rPr>
              <w:t xml:space="preserve"> be processed within this framework and the applicant </w:t>
            </w:r>
            <w:r>
              <w:rPr>
                <w:rFonts w:ascii="Times New Roman" w:hAnsi="Times New Roman" w:cs="Times New Roman"/>
                <w:lang w:val="en-US"/>
              </w:rPr>
              <w:t>shall</w:t>
            </w:r>
            <w:r w:rsidRPr="00292CEE">
              <w:rPr>
                <w:rFonts w:ascii="Times New Roman" w:hAnsi="Times New Roman" w:cs="Times New Roman"/>
                <w:lang w:val="en-US"/>
              </w:rPr>
              <w:t xml:space="preserve"> be informed.</w:t>
            </w:r>
          </w:p>
        </w:tc>
      </w:tr>
      <w:tr w:rsidR="00A023E3" w:rsidRPr="00A023E3" w14:paraId="01D26B46" w14:textId="77777777" w:rsidTr="143B88D6">
        <w:tc>
          <w:tcPr>
            <w:tcW w:w="4531" w:type="dxa"/>
          </w:tcPr>
          <w:p w14:paraId="727E70EE" w14:textId="7C96D925" w:rsidR="00A023E3" w:rsidRPr="00A023E3" w:rsidRDefault="00A023E3" w:rsidP="00566DD1">
            <w:pPr>
              <w:pStyle w:val="AralkYok"/>
              <w:spacing w:before="240" w:after="240" w:line="276" w:lineRule="auto"/>
              <w:jc w:val="both"/>
              <w:rPr>
                <w:rFonts w:ascii="Times New Roman" w:hAnsi="Times New Roman" w:cs="Times New Roman"/>
              </w:rPr>
            </w:pPr>
            <w:r w:rsidRPr="00A023E3">
              <w:rPr>
                <w:rFonts w:ascii="Times New Roman" w:hAnsi="Times New Roman" w:cs="Times New Roman"/>
              </w:rPr>
              <w:t xml:space="preserve">Helvacı Laik Aşar, Veri Sorumlusuna Başvuru Usul ve Esasları Hakkında Tebliğ çerçevesinde, başvuruyu kabul etme veya gerekçesini açıklayarak reddetme hakkına sahiptir. </w:t>
            </w:r>
            <w:r w:rsidR="00292CEE">
              <w:rPr>
                <w:rFonts w:ascii="Times New Roman" w:hAnsi="Times New Roman" w:cs="Times New Roman"/>
              </w:rPr>
              <w:t xml:space="preserve">Helvacı Laik </w:t>
            </w:r>
            <w:proofErr w:type="spellStart"/>
            <w:r w:rsidR="00292CEE">
              <w:rPr>
                <w:rFonts w:ascii="Times New Roman" w:hAnsi="Times New Roman" w:cs="Times New Roman"/>
              </w:rPr>
              <w:t>Aşar’ın</w:t>
            </w:r>
            <w:proofErr w:type="spellEnd"/>
            <w:r w:rsidR="00292CEE">
              <w:rPr>
                <w:rFonts w:ascii="Times New Roman" w:hAnsi="Times New Roman" w:cs="Times New Roman"/>
              </w:rPr>
              <w:t xml:space="preserve"> cevabı</w:t>
            </w:r>
            <w:r w:rsidRPr="00A023E3">
              <w:rPr>
                <w:rFonts w:ascii="Times New Roman" w:hAnsi="Times New Roman" w:cs="Times New Roman"/>
              </w:rPr>
              <w:t xml:space="preserve"> yazılı olarak veya elektronik ortamda, talebin niteliğine göre en kısa sürede ve en geç otuz gün içinde ücretsiz olarak </w:t>
            </w:r>
            <w:r w:rsidR="000B227F">
              <w:rPr>
                <w:rFonts w:ascii="Times New Roman" w:hAnsi="Times New Roman" w:cs="Times New Roman"/>
              </w:rPr>
              <w:t xml:space="preserve">İlgili </w:t>
            </w:r>
            <w:proofErr w:type="spellStart"/>
            <w:r w:rsidR="000B227F">
              <w:rPr>
                <w:rFonts w:ascii="Times New Roman" w:hAnsi="Times New Roman" w:cs="Times New Roman"/>
              </w:rPr>
              <w:t>Kişi’ye</w:t>
            </w:r>
            <w:proofErr w:type="spellEnd"/>
            <w:r w:rsidRPr="00A023E3">
              <w:rPr>
                <w:rFonts w:ascii="Times New Roman" w:hAnsi="Times New Roman" w:cs="Times New Roman"/>
              </w:rPr>
              <w:t xml:space="preserve"> bildirilecektir. Ancak, işlemin ayrıca bir maliyet gerektirmesi hâlinde, Veri Sorumlusuna Başvuru Usul ve Esasları Hakkında Tebliğ’in 7. maddesinde belirtilen ücret talep edilebilir.</w:t>
            </w:r>
          </w:p>
        </w:tc>
        <w:tc>
          <w:tcPr>
            <w:tcW w:w="4531" w:type="dxa"/>
          </w:tcPr>
          <w:p w14:paraId="77BF52A5" w14:textId="6FB755DD" w:rsidR="00A023E3" w:rsidRPr="00292CEE" w:rsidRDefault="00292CEE" w:rsidP="00292CEE">
            <w:pPr>
              <w:pStyle w:val="AralkYok"/>
              <w:spacing w:before="240" w:after="240" w:line="276" w:lineRule="auto"/>
              <w:jc w:val="both"/>
              <w:rPr>
                <w:rFonts w:ascii="Times New Roman" w:hAnsi="Times New Roman" w:cs="Times New Roman"/>
                <w:lang w:val="en-US"/>
              </w:rPr>
            </w:pPr>
            <w:del w:id="61" w:author="Doğukan Aşar" w:date="2021-12-16T20:48:00Z">
              <w:r w:rsidDel="0026583A">
                <w:rPr>
                  <w:rFonts w:ascii="Times New Roman" w:hAnsi="Times New Roman" w:cs="Times New Roman"/>
                  <w:lang w:val="en-US"/>
                </w:rPr>
                <w:delText xml:space="preserve">The </w:delText>
              </w:r>
            </w:del>
            <w:proofErr w:type="spellStart"/>
            <w:r w:rsidRPr="00292CEE">
              <w:rPr>
                <w:rFonts w:ascii="Times New Roman" w:hAnsi="Times New Roman" w:cs="Times New Roman"/>
                <w:lang w:val="en-US"/>
              </w:rPr>
              <w:t>Helvacı</w:t>
            </w:r>
            <w:proofErr w:type="spellEnd"/>
            <w:r w:rsidRPr="00292CEE">
              <w:rPr>
                <w:rFonts w:ascii="Times New Roman" w:hAnsi="Times New Roman" w:cs="Times New Roman"/>
                <w:lang w:val="en-US"/>
              </w:rPr>
              <w:t xml:space="preserve"> </w:t>
            </w:r>
            <w:proofErr w:type="spellStart"/>
            <w:r w:rsidRPr="00292CEE">
              <w:rPr>
                <w:rFonts w:ascii="Times New Roman" w:hAnsi="Times New Roman" w:cs="Times New Roman"/>
                <w:lang w:val="en-US"/>
              </w:rPr>
              <w:t>Laik</w:t>
            </w:r>
            <w:proofErr w:type="spellEnd"/>
            <w:r w:rsidRPr="00292CEE">
              <w:rPr>
                <w:rFonts w:ascii="Times New Roman" w:hAnsi="Times New Roman" w:cs="Times New Roman"/>
                <w:lang w:val="en-US"/>
              </w:rPr>
              <w:t xml:space="preserve"> </w:t>
            </w:r>
            <w:proofErr w:type="spellStart"/>
            <w:r w:rsidRPr="00292CEE">
              <w:rPr>
                <w:rFonts w:ascii="Times New Roman" w:hAnsi="Times New Roman" w:cs="Times New Roman"/>
                <w:lang w:val="en-US"/>
              </w:rPr>
              <w:t>Aşar</w:t>
            </w:r>
            <w:proofErr w:type="spellEnd"/>
            <w:r w:rsidRPr="00292CEE">
              <w:rPr>
                <w:rFonts w:ascii="Times New Roman" w:hAnsi="Times New Roman" w:cs="Times New Roman"/>
                <w:lang w:val="en-US"/>
              </w:rPr>
              <w:t xml:space="preserve"> has the right to accept or reject </w:t>
            </w:r>
            <w:r>
              <w:rPr>
                <w:rFonts w:ascii="Times New Roman" w:hAnsi="Times New Roman" w:cs="Times New Roman"/>
                <w:lang w:val="en-US"/>
              </w:rPr>
              <w:t>the application</w:t>
            </w:r>
            <w:r w:rsidRPr="00292CEE">
              <w:rPr>
                <w:rFonts w:ascii="Times New Roman" w:hAnsi="Times New Roman" w:cs="Times New Roman"/>
                <w:lang w:val="en-US"/>
              </w:rPr>
              <w:t xml:space="preserve"> by explaining its reason, within the framework of the Communiqué on Application Procedures and Principles to the Data Controller. </w:t>
            </w:r>
            <w:r w:rsidR="000B227F">
              <w:rPr>
                <w:rFonts w:ascii="Times New Roman" w:hAnsi="Times New Roman" w:cs="Times New Roman"/>
                <w:lang w:val="en-US"/>
              </w:rPr>
              <w:t>R</w:t>
            </w:r>
            <w:r w:rsidRPr="00292CEE">
              <w:rPr>
                <w:rFonts w:ascii="Times New Roman" w:hAnsi="Times New Roman" w:cs="Times New Roman"/>
                <w:lang w:val="en-US"/>
              </w:rPr>
              <w:t>eply</w:t>
            </w:r>
            <w:r w:rsidR="000B227F">
              <w:rPr>
                <w:rFonts w:ascii="Times New Roman" w:hAnsi="Times New Roman" w:cs="Times New Roman"/>
                <w:lang w:val="en-US"/>
              </w:rPr>
              <w:t xml:space="preserve"> of </w:t>
            </w:r>
            <w:del w:id="62" w:author="Doğukan Aşar" w:date="2021-12-16T20:48:00Z">
              <w:r w:rsidR="000B227F" w:rsidDel="0026583A">
                <w:rPr>
                  <w:rFonts w:ascii="Times New Roman" w:hAnsi="Times New Roman" w:cs="Times New Roman"/>
                  <w:lang w:val="en-US"/>
                </w:rPr>
                <w:delText xml:space="preserve">the </w:delText>
              </w:r>
            </w:del>
            <w:proofErr w:type="spellStart"/>
            <w:r w:rsidR="000B227F">
              <w:rPr>
                <w:rFonts w:ascii="Times New Roman" w:hAnsi="Times New Roman" w:cs="Times New Roman"/>
                <w:lang w:val="en-US"/>
              </w:rPr>
              <w:t>Helvacı</w:t>
            </w:r>
            <w:proofErr w:type="spellEnd"/>
            <w:r w:rsidR="000B227F">
              <w:rPr>
                <w:rFonts w:ascii="Times New Roman" w:hAnsi="Times New Roman" w:cs="Times New Roman"/>
                <w:lang w:val="en-US"/>
              </w:rPr>
              <w:t xml:space="preserve"> </w:t>
            </w:r>
            <w:proofErr w:type="spellStart"/>
            <w:r w:rsidR="000B227F">
              <w:rPr>
                <w:rFonts w:ascii="Times New Roman" w:hAnsi="Times New Roman" w:cs="Times New Roman"/>
                <w:lang w:val="en-US"/>
              </w:rPr>
              <w:t>Laik</w:t>
            </w:r>
            <w:proofErr w:type="spellEnd"/>
            <w:r w:rsidR="000B227F">
              <w:rPr>
                <w:rFonts w:ascii="Times New Roman" w:hAnsi="Times New Roman" w:cs="Times New Roman"/>
                <w:lang w:val="en-US"/>
              </w:rPr>
              <w:t xml:space="preserve"> </w:t>
            </w:r>
            <w:proofErr w:type="spellStart"/>
            <w:r w:rsidR="000B227F">
              <w:rPr>
                <w:rFonts w:ascii="Times New Roman" w:hAnsi="Times New Roman" w:cs="Times New Roman"/>
                <w:lang w:val="en-US"/>
              </w:rPr>
              <w:t>Aşar</w:t>
            </w:r>
            <w:proofErr w:type="spellEnd"/>
            <w:r w:rsidRPr="00292CEE">
              <w:rPr>
                <w:rFonts w:ascii="Times New Roman" w:hAnsi="Times New Roman" w:cs="Times New Roman"/>
                <w:lang w:val="en-US"/>
              </w:rPr>
              <w:t xml:space="preserve"> </w:t>
            </w:r>
            <w:r>
              <w:rPr>
                <w:rFonts w:ascii="Times New Roman" w:hAnsi="Times New Roman" w:cs="Times New Roman"/>
                <w:lang w:val="en-US"/>
              </w:rPr>
              <w:t>shall</w:t>
            </w:r>
            <w:r w:rsidRPr="00292CEE">
              <w:rPr>
                <w:rFonts w:ascii="Times New Roman" w:hAnsi="Times New Roman" w:cs="Times New Roman"/>
                <w:lang w:val="en-US"/>
              </w:rPr>
              <w:t xml:space="preserve"> be notified to </w:t>
            </w:r>
            <w:r w:rsidR="000B227F">
              <w:rPr>
                <w:rFonts w:ascii="Times New Roman" w:hAnsi="Times New Roman" w:cs="Times New Roman"/>
                <w:lang w:val="en-US"/>
              </w:rPr>
              <w:t>the Related Person</w:t>
            </w:r>
            <w:r w:rsidRPr="00292CEE">
              <w:rPr>
                <w:rFonts w:ascii="Times New Roman" w:hAnsi="Times New Roman" w:cs="Times New Roman"/>
                <w:lang w:val="en-US"/>
              </w:rPr>
              <w:t xml:space="preserve"> in writing or electronically, as soon as possible and within thirty days at the latest, free of charge, depending on the nature of the request. However, if the process requires a separate cost, the fee specified in Article 7 of the Communiqué on Application Procedures and Principles may be charged</w:t>
            </w:r>
            <w:ins w:id="63" w:author="Doğukan Aşar" w:date="2021-12-16T20:49:00Z">
              <w:r w:rsidR="0026583A">
                <w:rPr>
                  <w:rFonts w:ascii="Times New Roman" w:hAnsi="Times New Roman" w:cs="Times New Roman"/>
                  <w:lang w:val="en-US"/>
                </w:rPr>
                <w:t>.</w:t>
              </w:r>
            </w:ins>
            <w:del w:id="64" w:author="Doğukan Aşar" w:date="2021-12-16T20:49:00Z">
              <w:r w:rsidRPr="00292CEE" w:rsidDel="0026583A">
                <w:rPr>
                  <w:rFonts w:ascii="Times New Roman" w:hAnsi="Times New Roman" w:cs="Times New Roman"/>
                  <w:lang w:val="en-US"/>
                </w:rPr>
                <w:delText xml:space="preserve"> to the Data Controller.</w:delText>
              </w:r>
            </w:del>
          </w:p>
        </w:tc>
      </w:tr>
      <w:tr w:rsidR="00A023E3" w:rsidRPr="00A023E3" w14:paraId="245435E5" w14:textId="77777777" w:rsidTr="143B88D6">
        <w:tc>
          <w:tcPr>
            <w:tcW w:w="4531" w:type="dxa"/>
          </w:tcPr>
          <w:p w14:paraId="48CB2480" w14:textId="450A3F9F" w:rsidR="00DD7A65" w:rsidRDefault="00DD7A65" w:rsidP="00566DD1">
            <w:pPr>
              <w:pStyle w:val="AralkYok"/>
              <w:spacing w:before="240" w:after="240" w:line="276" w:lineRule="auto"/>
              <w:jc w:val="center"/>
              <w:rPr>
                <w:rFonts w:ascii="Times New Roman" w:hAnsi="Times New Roman" w:cs="Times New Roman"/>
              </w:rPr>
            </w:pPr>
            <w:r w:rsidRPr="143B88D6">
              <w:rPr>
                <w:rFonts w:ascii="Times New Roman" w:hAnsi="Times New Roman" w:cs="Times New Roman"/>
                <w:b/>
                <w:bCs/>
              </w:rPr>
              <w:t>İ</w:t>
            </w:r>
            <w:r w:rsidR="7A866167" w:rsidRPr="143B88D6">
              <w:rPr>
                <w:rFonts w:ascii="Times New Roman" w:hAnsi="Times New Roman" w:cs="Times New Roman"/>
                <w:b/>
                <w:bCs/>
              </w:rPr>
              <w:t>letişim</w:t>
            </w:r>
          </w:p>
          <w:p w14:paraId="4CD53DA7" w14:textId="77777777" w:rsidR="00A023E3" w:rsidRDefault="00A023E3" w:rsidP="00566DD1">
            <w:pPr>
              <w:pStyle w:val="AralkYok"/>
              <w:spacing w:before="240" w:after="240" w:line="276" w:lineRule="auto"/>
              <w:jc w:val="center"/>
              <w:rPr>
                <w:rFonts w:ascii="Times New Roman" w:hAnsi="Times New Roman" w:cs="Times New Roman"/>
              </w:rPr>
            </w:pPr>
            <w:r w:rsidRPr="00A023E3">
              <w:rPr>
                <w:rFonts w:ascii="Times New Roman" w:hAnsi="Times New Roman" w:cs="Times New Roman"/>
              </w:rPr>
              <w:t>Helvacı Laik Aşar Hukuk Bürosu</w:t>
            </w:r>
          </w:p>
          <w:p w14:paraId="1AACC52B" w14:textId="11DFC2D2" w:rsidR="00DD7A65" w:rsidRDefault="00DD7A65" w:rsidP="00566DD1">
            <w:pPr>
              <w:pStyle w:val="AralkYok"/>
              <w:spacing w:before="240" w:after="240" w:line="276" w:lineRule="auto"/>
              <w:jc w:val="center"/>
              <w:rPr>
                <w:rFonts w:ascii="Times New Roman" w:hAnsi="Times New Roman" w:cs="Times New Roman"/>
              </w:rPr>
            </w:pPr>
            <w:r w:rsidRPr="00A023E3">
              <w:rPr>
                <w:rFonts w:ascii="Times New Roman" w:hAnsi="Times New Roman" w:cs="Times New Roman"/>
                <w:b/>
                <w:bCs/>
              </w:rPr>
              <w:t>T:</w:t>
            </w:r>
            <w:r w:rsidRPr="00A023E3">
              <w:rPr>
                <w:rFonts w:ascii="Times New Roman" w:hAnsi="Times New Roman" w:cs="Times New Roman"/>
              </w:rPr>
              <w:t xml:space="preserve"> +90 216 706 44 52 </w:t>
            </w:r>
            <w:r w:rsidRPr="00A023E3">
              <w:rPr>
                <w:rFonts w:ascii="Times New Roman" w:hAnsi="Times New Roman" w:cs="Times New Roman"/>
                <w:b/>
                <w:bCs/>
              </w:rPr>
              <w:t>M:</w:t>
            </w:r>
            <w:r w:rsidRPr="00A023E3">
              <w:rPr>
                <w:rFonts w:ascii="Times New Roman" w:hAnsi="Times New Roman" w:cs="Times New Roman"/>
              </w:rPr>
              <w:t xml:space="preserve"> </w:t>
            </w:r>
            <w:hyperlink r:id="rId9" w:history="1">
              <w:r w:rsidRPr="00520D83">
                <w:rPr>
                  <w:rStyle w:val="Kpr"/>
                  <w:rFonts w:ascii="Times New Roman" w:hAnsi="Times New Roman" w:cs="Times New Roman"/>
                </w:rPr>
                <w:t>info@hla-law.com</w:t>
              </w:r>
            </w:hyperlink>
          </w:p>
          <w:p w14:paraId="0069FC21" w14:textId="50419B20" w:rsidR="00DD7A65" w:rsidRPr="00A023E3" w:rsidRDefault="00DD7A65" w:rsidP="00566DD1">
            <w:pPr>
              <w:pStyle w:val="AralkYok"/>
              <w:spacing w:before="240" w:after="240" w:line="276" w:lineRule="auto"/>
              <w:jc w:val="center"/>
              <w:rPr>
                <w:rFonts w:ascii="Times New Roman" w:hAnsi="Times New Roman" w:cs="Times New Roman"/>
              </w:rPr>
            </w:pPr>
            <w:proofErr w:type="spellStart"/>
            <w:r w:rsidRPr="00A023E3">
              <w:rPr>
                <w:rFonts w:ascii="Times New Roman" w:hAnsi="Times New Roman" w:cs="Times New Roman"/>
              </w:rPr>
              <w:t>And</w:t>
            </w:r>
            <w:proofErr w:type="spellEnd"/>
            <w:r w:rsidRPr="00A023E3">
              <w:rPr>
                <w:rFonts w:ascii="Times New Roman" w:hAnsi="Times New Roman" w:cs="Times New Roman"/>
              </w:rPr>
              <w:t xml:space="preserve"> Pastel T3 Blok K:18 D:160 34870, Kartal İstanbul</w:t>
            </w:r>
          </w:p>
        </w:tc>
        <w:tc>
          <w:tcPr>
            <w:tcW w:w="4531" w:type="dxa"/>
          </w:tcPr>
          <w:p w14:paraId="1FD59664" w14:textId="4C5B66B9" w:rsidR="00A023E3" w:rsidRDefault="000B227F" w:rsidP="00566DD1">
            <w:pPr>
              <w:pStyle w:val="AralkYok"/>
              <w:spacing w:before="240" w:after="240" w:line="276" w:lineRule="auto"/>
              <w:jc w:val="center"/>
              <w:rPr>
                <w:rFonts w:ascii="Times New Roman" w:hAnsi="Times New Roman" w:cs="Times New Roman"/>
                <w:b/>
                <w:bCs/>
                <w:lang w:val="en-US"/>
              </w:rPr>
            </w:pPr>
            <w:r w:rsidRPr="143B88D6">
              <w:rPr>
                <w:rFonts w:ascii="Times New Roman" w:hAnsi="Times New Roman" w:cs="Times New Roman"/>
                <w:b/>
                <w:bCs/>
                <w:lang w:val="en-US"/>
              </w:rPr>
              <w:t>C</w:t>
            </w:r>
            <w:r w:rsidR="1F67463D" w:rsidRPr="143B88D6">
              <w:rPr>
                <w:rFonts w:ascii="Times New Roman" w:hAnsi="Times New Roman" w:cs="Times New Roman"/>
                <w:b/>
                <w:bCs/>
                <w:lang w:val="en-US"/>
              </w:rPr>
              <w:t>ontact</w:t>
            </w:r>
          </w:p>
          <w:p w14:paraId="7F1D1605" w14:textId="2241ECB4" w:rsidR="000B227F" w:rsidRDefault="000B227F" w:rsidP="000B227F">
            <w:pPr>
              <w:pStyle w:val="AralkYok"/>
              <w:spacing w:before="240" w:after="240" w:line="276" w:lineRule="auto"/>
              <w:jc w:val="center"/>
              <w:rPr>
                <w:rFonts w:ascii="Times New Roman" w:hAnsi="Times New Roman" w:cs="Times New Roman"/>
              </w:rPr>
            </w:pPr>
            <w:r w:rsidRPr="00A023E3">
              <w:rPr>
                <w:rFonts w:ascii="Times New Roman" w:hAnsi="Times New Roman" w:cs="Times New Roman"/>
              </w:rPr>
              <w:t xml:space="preserve">Helvacı Laik Aşar </w:t>
            </w:r>
            <w:proofErr w:type="spellStart"/>
            <w:r>
              <w:rPr>
                <w:rFonts w:ascii="Times New Roman" w:hAnsi="Times New Roman" w:cs="Times New Roman"/>
              </w:rPr>
              <w:t>Attorneys</w:t>
            </w:r>
            <w:proofErr w:type="spellEnd"/>
            <w:r>
              <w:rPr>
                <w:rFonts w:ascii="Times New Roman" w:hAnsi="Times New Roman" w:cs="Times New Roman"/>
              </w:rPr>
              <w:t xml:space="preserve"> at </w:t>
            </w:r>
            <w:proofErr w:type="spellStart"/>
            <w:r>
              <w:rPr>
                <w:rFonts w:ascii="Times New Roman" w:hAnsi="Times New Roman" w:cs="Times New Roman"/>
              </w:rPr>
              <w:t>Law</w:t>
            </w:r>
            <w:proofErr w:type="spellEnd"/>
          </w:p>
          <w:p w14:paraId="19E2B52E" w14:textId="77777777" w:rsidR="000B227F" w:rsidRDefault="000B227F" w:rsidP="000B227F">
            <w:pPr>
              <w:pStyle w:val="AralkYok"/>
              <w:spacing w:before="240" w:after="240" w:line="276" w:lineRule="auto"/>
              <w:jc w:val="center"/>
              <w:rPr>
                <w:rFonts w:ascii="Times New Roman" w:hAnsi="Times New Roman" w:cs="Times New Roman"/>
              </w:rPr>
            </w:pPr>
            <w:r w:rsidRPr="00A023E3">
              <w:rPr>
                <w:rFonts w:ascii="Times New Roman" w:hAnsi="Times New Roman" w:cs="Times New Roman"/>
                <w:b/>
                <w:bCs/>
              </w:rPr>
              <w:t>T:</w:t>
            </w:r>
            <w:r w:rsidRPr="00A023E3">
              <w:rPr>
                <w:rFonts w:ascii="Times New Roman" w:hAnsi="Times New Roman" w:cs="Times New Roman"/>
              </w:rPr>
              <w:t xml:space="preserve"> +90 216 706 44 52 </w:t>
            </w:r>
            <w:r w:rsidRPr="00A023E3">
              <w:rPr>
                <w:rFonts w:ascii="Times New Roman" w:hAnsi="Times New Roman" w:cs="Times New Roman"/>
                <w:b/>
                <w:bCs/>
              </w:rPr>
              <w:t>M:</w:t>
            </w:r>
            <w:r w:rsidRPr="00A023E3">
              <w:rPr>
                <w:rFonts w:ascii="Times New Roman" w:hAnsi="Times New Roman" w:cs="Times New Roman"/>
              </w:rPr>
              <w:t xml:space="preserve"> </w:t>
            </w:r>
            <w:hyperlink r:id="rId10" w:history="1">
              <w:r w:rsidRPr="00520D83">
                <w:rPr>
                  <w:rStyle w:val="Kpr"/>
                  <w:rFonts w:ascii="Times New Roman" w:hAnsi="Times New Roman" w:cs="Times New Roman"/>
                </w:rPr>
                <w:t>info@hla-law.com</w:t>
              </w:r>
            </w:hyperlink>
          </w:p>
          <w:p w14:paraId="7CFA2B18" w14:textId="294D66D3" w:rsidR="000B227F" w:rsidRPr="000B227F" w:rsidRDefault="000B227F" w:rsidP="000B227F">
            <w:pPr>
              <w:pStyle w:val="AralkYok"/>
              <w:spacing w:before="240" w:after="240" w:line="276" w:lineRule="auto"/>
              <w:jc w:val="center"/>
              <w:rPr>
                <w:rFonts w:ascii="Times New Roman" w:hAnsi="Times New Roman" w:cs="Times New Roman"/>
                <w:b/>
                <w:bCs/>
                <w:lang w:val="en-US"/>
              </w:rPr>
            </w:pPr>
            <w:proofErr w:type="spellStart"/>
            <w:r w:rsidRPr="00A023E3">
              <w:rPr>
                <w:rFonts w:ascii="Times New Roman" w:hAnsi="Times New Roman" w:cs="Times New Roman"/>
              </w:rPr>
              <w:t>And</w:t>
            </w:r>
            <w:proofErr w:type="spellEnd"/>
            <w:r w:rsidRPr="00A023E3">
              <w:rPr>
                <w:rFonts w:ascii="Times New Roman" w:hAnsi="Times New Roman" w:cs="Times New Roman"/>
              </w:rPr>
              <w:t xml:space="preserve"> Pastel T3 Blok K:18 D:160 34870, Kartal İstanbul</w:t>
            </w:r>
          </w:p>
        </w:tc>
      </w:tr>
    </w:tbl>
    <w:p w14:paraId="72E1C884" w14:textId="77777777" w:rsidR="00C916FE" w:rsidRPr="0025168D" w:rsidRDefault="00C916FE" w:rsidP="00A023E3">
      <w:pPr>
        <w:pStyle w:val="AralkYok"/>
        <w:jc w:val="both"/>
        <w:rPr>
          <w:rFonts w:ascii="Times New Roman" w:hAnsi="Times New Roman" w:cs="Times New Roman"/>
        </w:rPr>
      </w:pPr>
    </w:p>
    <w:sectPr w:rsidR="00C916FE" w:rsidRPr="0025168D" w:rsidSect="00F1568A">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40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CD09E" w14:textId="77777777" w:rsidR="009415B2" w:rsidRDefault="009415B2" w:rsidP="00983087">
      <w:pPr>
        <w:spacing w:after="0" w:line="240" w:lineRule="auto"/>
      </w:pPr>
      <w:r>
        <w:separator/>
      </w:r>
    </w:p>
  </w:endnote>
  <w:endnote w:type="continuationSeparator" w:id="0">
    <w:p w14:paraId="7F3EEC5C" w14:textId="77777777" w:rsidR="009415B2" w:rsidRDefault="009415B2" w:rsidP="0098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ayfaNumaras"/>
      </w:rPr>
      <w:id w:val="-558253017"/>
      <w:docPartObj>
        <w:docPartGallery w:val="Page Numbers (Bottom of Page)"/>
        <w:docPartUnique/>
      </w:docPartObj>
    </w:sdtPr>
    <w:sdtEndPr>
      <w:rPr>
        <w:rStyle w:val="SayfaNumaras"/>
      </w:rPr>
    </w:sdtEndPr>
    <w:sdtContent>
      <w:p w14:paraId="3E4B1164" w14:textId="32EAB82F" w:rsidR="00322F12" w:rsidRDefault="00322F12" w:rsidP="0006684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8E5D81">
          <w:rPr>
            <w:rStyle w:val="SayfaNumaras"/>
            <w:noProof/>
          </w:rPr>
          <w:t>2</w:t>
        </w:r>
        <w:r>
          <w:rPr>
            <w:rStyle w:val="SayfaNumaras"/>
          </w:rPr>
          <w:fldChar w:fldCharType="end"/>
        </w:r>
      </w:p>
    </w:sdtContent>
  </w:sdt>
  <w:p w14:paraId="4BC777C8" w14:textId="77777777" w:rsidR="00322F12" w:rsidRDefault="00322F12" w:rsidP="00322F1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ayfaNumaras"/>
        <w:b/>
        <w:bCs/>
      </w:rPr>
      <w:id w:val="1098674777"/>
      <w:docPartObj>
        <w:docPartGallery w:val="Page Numbers (Bottom of Page)"/>
        <w:docPartUnique/>
      </w:docPartObj>
    </w:sdtPr>
    <w:sdtEndPr>
      <w:rPr>
        <w:rStyle w:val="SayfaNumaras"/>
        <w:rFonts w:ascii="Times New Roman" w:hAnsi="Times New Roman" w:cs="Times New Roman"/>
        <w:sz w:val="20"/>
        <w:szCs w:val="20"/>
      </w:rPr>
    </w:sdtEndPr>
    <w:sdtContent>
      <w:p w14:paraId="633803B7" w14:textId="2721F5A6" w:rsidR="00322F12" w:rsidRPr="00044488" w:rsidRDefault="00322F12" w:rsidP="00066840">
        <w:pPr>
          <w:pStyle w:val="AltBilgi"/>
          <w:framePr w:wrap="none" w:vAnchor="text" w:hAnchor="margin" w:xAlign="right" w:y="1"/>
          <w:rPr>
            <w:rStyle w:val="SayfaNumaras"/>
            <w:rFonts w:ascii="Times New Roman" w:hAnsi="Times New Roman" w:cs="Times New Roman"/>
            <w:b/>
            <w:bCs/>
            <w:sz w:val="20"/>
            <w:szCs w:val="20"/>
          </w:rPr>
        </w:pPr>
        <w:r w:rsidRPr="00044488">
          <w:rPr>
            <w:rStyle w:val="SayfaNumaras"/>
            <w:rFonts w:ascii="Times New Roman" w:hAnsi="Times New Roman" w:cs="Times New Roman"/>
            <w:b/>
            <w:bCs/>
            <w:sz w:val="20"/>
            <w:szCs w:val="20"/>
          </w:rPr>
          <w:fldChar w:fldCharType="begin"/>
        </w:r>
        <w:r w:rsidRPr="00044488">
          <w:rPr>
            <w:rStyle w:val="SayfaNumaras"/>
            <w:rFonts w:ascii="Times New Roman" w:hAnsi="Times New Roman" w:cs="Times New Roman"/>
            <w:b/>
            <w:bCs/>
            <w:sz w:val="20"/>
            <w:szCs w:val="20"/>
          </w:rPr>
          <w:instrText xml:space="preserve"> PAGE </w:instrText>
        </w:r>
        <w:r w:rsidRPr="00044488">
          <w:rPr>
            <w:rStyle w:val="SayfaNumaras"/>
            <w:rFonts w:ascii="Times New Roman" w:hAnsi="Times New Roman" w:cs="Times New Roman"/>
            <w:b/>
            <w:bCs/>
            <w:sz w:val="20"/>
            <w:szCs w:val="20"/>
          </w:rPr>
          <w:fldChar w:fldCharType="separate"/>
        </w:r>
        <w:r w:rsidRPr="00044488">
          <w:rPr>
            <w:rStyle w:val="SayfaNumaras"/>
            <w:rFonts w:ascii="Times New Roman" w:hAnsi="Times New Roman" w:cs="Times New Roman"/>
            <w:b/>
            <w:bCs/>
            <w:noProof/>
            <w:sz w:val="20"/>
            <w:szCs w:val="20"/>
          </w:rPr>
          <w:t>2</w:t>
        </w:r>
        <w:r w:rsidRPr="00044488">
          <w:rPr>
            <w:rStyle w:val="SayfaNumaras"/>
            <w:rFonts w:ascii="Times New Roman" w:hAnsi="Times New Roman" w:cs="Times New Roman"/>
            <w:b/>
            <w:bCs/>
            <w:sz w:val="20"/>
            <w:szCs w:val="20"/>
          </w:rPr>
          <w:fldChar w:fldCharType="end"/>
        </w:r>
      </w:p>
    </w:sdtContent>
  </w:sdt>
  <w:p w14:paraId="7353718C" w14:textId="77777777" w:rsidR="00322F12" w:rsidRDefault="00322F12" w:rsidP="00322F12">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8ED8F" w14:textId="5C7AE364" w:rsidR="00AC0ED3" w:rsidRDefault="00AC0ED3">
    <w:pPr>
      <w:pStyle w:val="AltBilgi"/>
    </w:pPr>
    <w:r>
      <w:rPr>
        <w:noProof/>
      </w:rPr>
      <w:drawing>
        <wp:anchor distT="0" distB="0" distL="114300" distR="114300" simplePos="0" relativeHeight="251657216" behindDoc="1" locked="0" layoutInCell="0" allowOverlap="1" wp14:anchorId="71726345" wp14:editId="51B3BC39">
          <wp:simplePos x="0" y="0"/>
          <wp:positionH relativeFrom="margin">
            <wp:posOffset>-885727</wp:posOffset>
          </wp:positionH>
          <wp:positionV relativeFrom="margin">
            <wp:posOffset>9109368</wp:posOffset>
          </wp:positionV>
          <wp:extent cx="7530577" cy="691759"/>
          <wp:effectExtent l="0" t="0" r="635" b="0"/>
          <wp:wrapNone/>
          <wp:docPr id="9" name="WordPictureWatermark519079189" descr="metin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a:picLocks/>
                  </pic:cNvPicPr>
                </pic:nvPicPr>
                <pic:blipFill rotWithShape="1">
                  <a:blip r:embed="rId1">
                    <a:extLst>
                      <a:ext uri="{28A0092B-C50C-407E-A947-70E740481C1C}">
                        <a14:useLocalDpi xmlns:a14="http://schemas.microsoft.com/office/drawing/2010/main" val="0"/>
                      </a:ext>
                    </a:extLst>
                  </a:blip>
                  <a:srcRect l="2391" t="91839" r="2439" b="1976"/>
                  <a:stretch/>
                </pic:blipFill>
                <pic:spPr bwMode="auto">
                  <a:xfrm>
                    <a:off x="0" y="0"/>
                    <a:ext cx="7579854" cy="6962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A3DF5" w14:textId="77777777" w:rsidR="009415B2" w:rsidRDefault="009415B2" w:rsidP="00983087">
      <w:pPr>
        <w:spacing w:after="0" w:line="240" w:lineRule="auto"/>
      </w:pPr>
      <w:r>
        <w:separator/>
      </w:r>
    </w:p>
  </w:footnote>
  <w:footnote w:type="continuationSeparator" w:id="0">
    <w:p w14:paraId="78CA293D" w14:textId="77777777" w:rsidR="009415B2" w:rsidRDefault="009415B2" w:rsidP="00983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364C5" w14:textId="1EFC2149" w:rsidR="00A90DBF" w:rsidRDefault="009415B2">
    <w:pPr>
      <w:pStyle w:val="stBilgi"/>
    </w:pPr>
    <w:r>
      <w:rPr>
        <w:noProof/>
      </w:rPr>
      <w:pict w14:anchorId="44086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79188" o:spid="_x0000_s2049" type="#_x0000_t75" alt="" style="position:absolute;margin-left:0;margin-top:0;width:626.2pt;height:862.8pt;z-index:-251658240;mso-wrap-edited:f;mso-width-percent:0;mso-height-percent:0;mso-position-horizontal:center;mso-position-horizontal-relative:margin;mso-position-vertical:center;mso-position-vertical-relative:margin;mso-width-percent:0;mso-height-percent:0" o:allowincell="f">
          <v:imagedata r:id="rId1" o:title="Çalışma Yüzeyi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70664" w14:textId="7389A35A" w:rsidR="00A90DBF" w:rsidRDefault="00322F12" w:rsidP="00C916FE">
    <w:pPr>
      <w:pStyle w:val="stBilgi"/>
      <w:ind w:left="-1020"/>
    </w:pPr>
    <w:r w:rsidRPr="00AC0ED3">
      <w:rPr>
        <w:noProof/>
      </w:rPr>
      <w:drawing>
        <wp:inline distT="0" distB="0" distL="0" distR="0" wp14:anchorId="024C97A8" wp14:editId="4F62B80F">
          <wp:extent cx="2245360" cy="387378"/>
          <wp:effectExtent l="0" t="0" r="254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97A84" w14:textId="77777777" w:rsidR="00904800" w:rsidRDefault="00904800" w:rsidP="002A045C">
    <w:pPr>
      <w:pStyle w:val="stBilgi"/>
      <w:ind w:left="-1021"/>
    </w:pPr>
  </w:p>
  <w:p w14:paraId="33325386" w14:textId="311E070D" w:rsidR="00322F12" w:rsidRDefault="00904800" w:rsidP="00904800">
    <w:pPr>
      <w:pStyle w:val="stBilgi"/>
      <w:ind w:left="-1021"/>
    </w:pPr>
    <w:r w:rsidRPr="00AC0ED3">
      <w:rPr>
        <w:noProof/>
      </w:rPr>
      <w:drawing>
        <wp:inline distT="0" distB="0" distL="0" distR="0" wp14:anchorId="66A17B70" wp14:editId="5C0965FB">
          <wp:extent cx="2245360" cy="387378"/>
          <wp:effectExtent l="0" t="0" r="254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12713"/>
    <w:multiLevelType w:val="hybridMultilevel"/>
    <w:tmpl w:val="6882C02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E402A8"/>
    <w:multiLevelType w:val="hybridMultilevel"/>
    <w:tmpl w:val="2F0AE2AA"/>
    <w:lvl w:ilvl="0" w:tplc="041F0019">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1CC852CB"/>
    <w:multiLevelType w:val="hybridMultilevel"/>
    <w:tmpl w:val="A3F8E66C"/>
    <w:lvl w:ilvl="0" w:tplc="49E426E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D126D9F"/>
    <w:multiLevelType w:val="hybridMultilevel"/>
    <w:tmpl w:val="7AE4F29C"/>
    <w:lvl w:ilvl="0" w:tplc="BF580A60">
      <w:start w:val="14"/>
      <w:numFmt w:val="bullet"/>
      <w:lvlText w:val="-"/>
      <w:lvlJc w:val="left"/>
      <w:pPr>
        <w:ind w:left="2484" w:hanging="360"/>
      </w:pPr>
      <w:rPr>
        <w:rFonts w:ascii="Times New Roman" w:eastAsiaTheme="minorHAnsi" w:hAnsi="Times New Roman" w:cs="Times New Roman"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4" w15:restartNumberingAfterBreak="0">
    <w:nsid w:val="1DEA4374"/>
    <w:multiLevelType w:val="hybridMultilevel"/>
    <w:tmpl w:val="D69C9920"/>
    <w:lvl w:ilvl="0" w:tplc="540CB6AE">
      <w:start w:val="14"/>
      <w:numFmt w:val="bullet"/>
      <w:lvlText w:val="-"/>
      <w:lvlJc w:val="left"/>
      <w:pPr>
        <w:ind w:left="2480" w:hanging="360"/>
      </w:pPr>
      <w:rPr>
        <w:rFonts w:ascii="Times New Roman" w:eastAsiaTheme="minorHAnsi" w:hAnsi="Times New Roman" w:cs="Times New Roman" w:hint="default"/>
      </w:rPr>
    </w:lvl>
    <w:lvl w:ilvl="1" w:tplc="041F0003" w:tentative="1">
      <w:start w:val="1"/>
      <w:numFmt w:val="bullet"/>
      <w:lvlText w:val="o"/>
      <w:lvlJc w:val="left"/>
      <w:pPr>
        <w:ind w:left="3200" w:hanging="360"/>
      </w:pPr>
      <w:rPr>
        <w:rFonts w:ascii="Courier New" w:hAnsi="Courier New" w:cs="Courier New" w:hint="default"/>
      </w:rPr>
    </w:lvl>
    <w:lvl w:ilvl="2" w:tplc="041F0005" w:tentative="1">
      <w:start w:val="1"/>
      <w:numFmt w:val="bullet"/>
      <w:lvlText w:val=""/>
      <w:lvlJc w:val="left"/>
      <w:pPr>
        <w:ind w:left="3920" w:hanging="360"/>
      </w:pPr>
      <w:rPr>
        <w:rFonts w:ascii="Wingdings" w:hAnsi="Wingdings" w:hint="default"/>
      </w:rPr>
    </w:lvl>
    <w:lvl w:ilvl="3" w:tplc="041F0001" w:tentative="1">
      <w:start w:val="1"/>
      <w:numFmt w:val="bullet"/>
      <w:lvlText w:val=""/>
      <w:lvlJc w:val="left"/>
      <w:pPr>
        <w:ind w:left="4640" w:hanging="360"/>
      </w:pPr>
      <w:rPr>
        <w:rFonts w:ascii="Symbol" w:hAnsi="Symbol" w:hint="default"/>
      </w:rPr>
    </w:lvl>
    <w:lvl w:ilvl="4" w:tplc="041F0003" w:tentative="1">
      <w:start w:val="1"/>
      <w:numFmt w:val="bullet"/>
      <w:lvlText w:val="o"/>
      <w:lvlJc w:val="left"/>
      <w:pPr>
        <w:ind w:left="5360" w:hanging="360"/>
      </w:pPr>
      <w:rPr>
        <w:rFonts w:ascii="Courier New" w:hAnsi="Courier New" w:cs="Courier New" w:hint="default"/>
      </w:rPr>
    </w:lvl>
    <w:lvl w:ilvl="5" w:tplc="041F0005" w:tentative="1">
      <w:start w:val="1"/>
      <w:numFmt w:val="bullet"/>
      <w:lvlText w:val=""/>
      <w:lvlJc w:val="left"/>
      <w:pPr>
        <w:ind w:left="6080" w:hanging="360"/>
      </w:pPr>
      <w:rPr>
        <w:rFonts w:ascii="Wingdings" w:hAnsi="Wingdings" w:hint="default"/>
      </w:rPr>
    </w:lvl>
    <w:lvl w:ilvl="6" w:tplc="041F0001" w:tentative="1">
      <w:start w:val="1"/>
      <w:numFmt w:val="bullet"/>
      <w:lvlText w:val=""/>
      <w:lvlJc w:val="left"/>
      <w:pPr>
        <w:ind w:left="6800" w:hanging="360"/>
      </w:pPr>
      <w:rPr>
        <w:rFonts w:ascii="Symbol" w:hAnsi="Symbol" w:hint="default"/>
      </w:rPr>
    </w:lvl>
    <w:lvl w:ilvl="7" w:tplc="041F0003" w:tentative="1">
      <w:start w:val="1"/>
      <w:numFmt w:val="bullet"/>
      <w:lvlText w:val="o"/>
      <w:lvlJc w:val="left"/>
      <w:pPr>
        <w:ind w:left="7520" w:hanging="360"/>
      </w:pPr>
      <w:rPr>
        <w:rFonts w:ascii="Courier New" w:hAnsi="Courier New" w:cs="Courier New" w:hint="default"/>
      </w:rPr>
    </w:lvl>
    <w:lvl w:ilvl="8" w:tplc="041F0005" w:tentative="1">
      <w:start w:val="1"/>
      <w:numFmt w:val="bullet"/>
      <w:lvlText w:val=""/>
      <w:lvlJc w:val="left"/>
      <w:pPr>
        <w:ind w:left="8240" w:hanging="360"/>
      </w:pPr>
      <w:rPr>
        <w:rFonts w:ascii="Wingdings" w:hAnsi="Wingdings" w:hint="default"/>
      </w:rPr>
    </w:lvl>
  </w:abstractNum>
  <w:abstractNum w:abstractNumId="5" w15:restartNumberingAfterBreak="0">
    <w:nsid w:val="24B27757"/>
    <w:multiLevelType w:val="hybridMultilevel"/>
    <w:tmpl w:val="60D8C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4DC41E4"/>
    <w:multiLevelType w:val="hybridMultilevel"/>
    <w:tmpl w:val="FDD6A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BEC1F3F"/>
    <w:multiLevelType w:val="hybridMultilevel"/>
    <w:tmpl w:val="C2F021D8"/>
    <w:lvl w:ilvl="0" w:tplc="041F0019">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8" w15:restartNumberingAfterBreak="0">
    <w:nsid w:val="3C2F12AB"/>
    <w:multiLevelType w:val="hybridMultilevel"/>
    <w:tmpl w:val="ACE0B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DD31A8C"/>
    <w:multiLevelType w:val="hybridMultilevel"/>
    <w:tmpl w:val="E17CEC84"/>
    <w:lvl w:ilvl="0" w:tplc="08C4856E">
      <w:start w:val="1"/>
      <w:numFmt w:val="lowerLetter"/>
      <w:lvlText w:val="%1."/>
      <w:lvlJc w:val="left"/>
      <w:pPr>
        <w:ind w:left="720" w:hanging="360"/>
      </w:pPr>
      <w:rPr>
        <w:b/>
        <w:bCs/>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0" w15:restartNumberingAfterBreak="0">
    <w:nsid w:val="40E95B88"/>
    <w:multiLevelType w:val="multilevel"/>
    <w:tmpl w:val="59A46FEA"/>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505507"/>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2" w15:restartNumberingAfterBreak="0">
    <w:nsid w:val="47F13ADD"/>
    <w:multiLevelType w:val="hybridMultilevel"/>
    <w:tmpl w:val="10BA26FC"/>
    <w:lvl w:ilvl="0" w:tplc="F1E68E64">
      <w:start w:val="1"/>
      <w:numFmt w:val="upp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98B2AC3"/>
    <w:multiLevelType w:val="hybridMultilevel"/>
    <w:tmpl w:val="1EA876E4"/>
    <w:lvl w:ilvl="0" w:tplc="96443A9E">
      <w:start w:val="1"/>
      <w:numFmt w:val="decimal"/>
      <w:lvlText w:val="%1."/>
      <w:lvlJc w:val="left"/>
      <w:pPr>
        <w:ind w:left="720" w:hanging="360"/>
      </w:pPr>
      <w:rPr>
        <w:b/>
        <w:bCs/>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BAF332D"/>
    <w:multiLevelType w:val="multilevel"/>
    <w:tmpl w:val="8270849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60" w:hanging="360"/>
      </w:pPr>
      <w:rPr>
        <w:b/>
        <w:bCs/>
      </w:rPr>
    </w:lvl>
  </w:abstractNum>
  <w:abstractNum w:abstractNumId="15" w15:restartNumberingAfterBreak="0">
    <w:nsid w:val="4EF5427E"/>
    <w:multiLevelType w:val="hybridMultilevel"/>
    <w:tmpl w:val="25DE03AC"/>
    <w:lvl w:ilvl="0" w:tplc="5B7E8694">
      <w:start w:val="1"/>
      <w:numFmt w:val="upperLetter"/>
      <w:lvlText w:val="%1."/>
      <w:lvlJc w:val="left"/>
      <w:pPr>
        <w:ind w:left="720" w:hanging="360"/>
      </w:pPr>
    </w:lvl>
    <w:lvl w:ilvl="1" w:tplc="739A627A">
      <w:start w:val="1"/>
      <w:numFmt w:val="lowerLetter"/>
      <w:lvlText w:val="%2."/>
      <w:lvlJc w:val="left"/>
      <w:pPr>
        <w:ind w:left="1440" w:hanging="360"/>
      </w:pPr>
    </w:lvl>
    <w:lvl w:ilvl="2" w:tplc="5810E12A">
      <w:start w:val="1"/>
      <w:numFmt w:val="lowerRoman"/>
      <w:lvlText w:val="%3."/>
      <w:lvlJc w:val="right"/>
      <w:pPr>
        <w:ind w:left="2160" w:hanging="180"/>
      </w:pPr>
    </w:lvl>
    <w:lvl w:ilvl="3" w:tplc="84B80AB0">
      <w:start w:val="1"/>
      <w:numFmt w:val="decimal"/>
      <w:lvlText w:val="%4."/>
      <w:lvlJc w:val="left"/>
      <w:pPr>
        <w:ind w:left="2880" w:hanging="360"/>
      </w:pPr>
    </w:lvl>
    <w:lvl w:ilvl="4" w:tplc="4F167F1E">
      <w:start w:val="1"/>
      <w:numFmt w:val="lowerLetter"/>
      <w:lvlText w:val="%5."/>
      <w:lvlJc w:val="left"/>
      <w:pPr>
        <w:ind w:left="3600" w:hanging="360"/>
      </w:pPr>
    </w:lvl>
    <w:lvl w:ilvl="5" w:tplc="2F2E6EB6">
      <w:start w:val="1"/>
      <w:numFmt w:val="lowerRoman"/>
      <w:lvlText w:val="%6."/>
      <w:lvlJc w:val="right"/>
      <w:pPr>
        <w:ind w:left="4320" w:hanging="180"/>
      </w:pPr>
    </w:lvl>
    <w:lvl w:ilvl="6" w:tplc="DD521E14">
      <w:start w:val="1"/>
      <w:numFmt w:val="decimal"/>
      <w:lvlText w:val="%7."/>
      <w:lvlJc w:val="left"/>
      <w:pPr>
        <w:ind w:left="5040" w:hanging="360"/>
      </w:pPr>
    </w:lvl>
    <w:lvl w:ilvl="7" w:tplc="3A2E8656">
      <w:start w:val="1"/>
      <w:numFmt w:val="lowerLetter"/>
      <w:lvlText w:val="%8."/>
      <w:lvlJc w:val="left"/>
      <w:pPr>
        <w:ind w:left="5760" w:hanging="360"/>
      </w:pPr>
    </w:lvl>
    <w:lvl w:ilvl="8" w:tplc="29088FFA">
      <w:start w:val="1"/>
      <w:numFmt w:val="lowerRoman"/>
      <w:lvlText w:val="%9."/>
      <w:lvlJc w:val="right"/>
      <w:pPr>
        <w:ind w:left="6480" w:hanging="180"/>
      </w:pPr>
    </w:lvl>
  </w:abstractNum>
  <w:abstractNum w:abstractNumId="16" w15:restartNumberingAfterBreak="0">
    <w:nsid w:val="56ED055B"/>
    <w:multiLevelType w:val="hybridMultilevel"/>
    <w:tmpl w:val="3EF2186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7" w15:restartNumberingAfterBreak="0">
    <w:nsid w:val="57C32F5E"/>
    <w:multiLevelType w:val="hybridMultilevel"/>
    <w:tmpl w:val="B402450A"/>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5FA16F1B"/>
    <w:multiLevelType w:val="hybridMultilevel"/>
    <w:tmpl w:val="793A4A3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9" w15:restartNumberingAfterBreak="0">
    <w:nsid w:val="60A720DC"/>
    <w:multiLevelType w:val="hybridMultilevel"/>
    <w:tmpl w:val="53CE8740"/>
    <w:lvl w:ilvl="0" w:tplc="2D5470E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7BC58EA"/>
    <w:multiLevelType w:val="hybridMultilevel"/>
    <w:tmpl w:val="F692F26C"/>
    <w:lvl w:ilvl="0" w:tplc="CABC4CA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B9329D9"/>
    <w:multiLevelType w:val="hybridMultilevel"/>
    <w:tmpl w:val="33A222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C77548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5D2BA8"/>
    <w:multiLevelType w:val="multilevel"/>
    <w:tmpl w:val="6712A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764135F"/>
    <w:multiLevelType w:val="hybridMultilevel"/>
    <w:tmpl w:val="ADDAFFDE"/>
    <w:lvl w:ilvl="0" w:tplc="6B9EE8B0">
      <w:start w:val="1"/>
      <w:numFmt w:val="decimal"/>
      <w:lvlText w:val="%1."/>
      <w:lvlJc w:val="left"/>
      <w:pPr>
        <w:ind w:left="720" w:hanging="360"/>
      </w:pPr>
    </w:lvl>
    <w:lvl w:ilvl="1" w:tplc="51C8C954">
      <w:start w:val="1"/>
      <w:numFmt w:val="lowerLetter"/>
      <w:lvlText w:val="%2."/>
      <w:lvlJc w:val="left"/>
      <w:pPr>
        <w:ind w:left="1440" w:hanging="360"/>
      </w:pPr>
    </w:lvl>
    <w:lvl w:ilvl="2" w:tplc="12384558">
      <w:start w:val="1"/>
      <w:numFmt w:val="lowerRoman"/>
      <w:lvlText w:val="%3."/>
      <w:lvlJc w:val="right"/>
      <w:pPr>
        <w:ind w:left="2160" w:hanging="180"/>
      </w:pPr>
    </w:lvl>
    <w:lvl w:ilvl="3" w:tplc="D662F470">
      <w:start w:val="1"/>
      <w:numFmt w:val="decimal"/>
      <w:lvlText w:val="%4."/>
      <w:lvlJc w:val="left"/>
      <w:pPr>
        <w:ind w:left="2880" w:hanging="360"/>
      </w:pPr>
    </w:lvl>
    <w:lvl w:ilvl="4" w:tplc="F1B44E6C">
      <w:start w:val="1"/>
      <w:numFmt w:val="lowerLetter"/>
      <w:lvlText w:val="%5."/>
      <w:lvlJc w:val="left"/>
      <w:pPr>
        <w:ind w:left="3600" w:hanging="360"/>
      </w:pPr>
    </w:lvl>
    <w:lvl w:ilvl="5" w:tplc="0C044CAC">
      <w:start w:val="1"/>
      <w:numFmt w:val="lowerRoman"/>
      <w:lvlText w:val="%6."/>
      <w:lvlJc w:val="right"/>
      <w:pPr>
        <w:ind w:left="4320" w:hanging="180"/>
      </w:pPr>
    </w:lvl>
    <w:lvl w:ilvl="6" w:tplc="C0086AB2">
      <w:start w:val="1"/>
      <w:numFmt w:val="decimal"/>
      <w:lvlText w:val="%7."/>
      <w:lvlJc w:val="left"/>
      <w:pPr>
        <w:ind w:left="5040" w:hanging="360"/>
      </w:pPr>
    </w:lvl>
    <w:lvl w:ilvl="7" w:tplc="CB2867EC">
      <w:start w:val="1"/>
      <w:numFmt w:val="lowerLetter"/>
      <w:lvlText w:val="%8."/>
      <w:lvlJc w:val="left"/>
      <w:pPr>
        <w:ind w:left="5760" w:hanging="360"/>
      </w:pPr>
    </w:lvl>
    <w:lvl w:ilvl="8" w:tplc="2D0A228A">
      <w:start w:val="1"/>
      <w:numFmt w:val="lowerRoman"/>
      <w:lvlText w:val="%9."/>
      <w:lvlJc w:val="right"/>
      <w:pPr>
        <w:ind w:left="6480" w:hanging="180"/>
      </w:pPr>
    </w:lvl>
  </w:abstractNum>
  <w:abstractNum w:abstractNumId="25" w15:restartNumberingAfterBreak="0">
    <w:nsid w:val="77986628"/>
    <w:multiLevelType w:val="hybridMultilevel"/>
    <w:tmpl w:val="881E53E6"/>
    <w:lvl w:ilvl="0" w:tplc="1E4EF246">
      <w:start w:val="1"/>
      <w:numFmt w:val="upperLetter"/>
      <w:lvlText w:val="%1."/>
      <w:lvlJc w:val="left"/>
      <w:pPr>
        <w:ind w:left="360" w:hanging="360"/>
      </w:pPr>
      <w:rPr>
        <w:b/>
        <w:bCs/>
      </w:rPr>
    </w:lvl>
    <w:lvl w:ilvl="1" w:tplc="835CD810">
      <w:start w:val="1"/>
      <w:numFmt w:val="lowerLetter"/>
      <w:lvlText w:val="%2."/>
      <w:lvlJc w:val="left"/>
      <w:pPr>
        <w:ind w:left="1440" w:hanging="360"/>
      </w:pPr>
    </w:lvl>
    <w:lvl w:ilvl="2" w:tplc="8A3ED86A">
      <w:start w:val="1"/>
      <w:numFmt w:val="lowerRoman"/>
      <w:lvlText w:val="%3."/>
      <w:lvlJc w:val="right"/>
      <w:pPr>
        <w:ind w:left="2160" w:hanging="180"/>
      </w:pPr>
    </w:lvl>
    <w:lvl w:ilvl="3" w:tplc="152CB45C">
      <w:start w:val="1"/>
      <w:numFmt w:val="decimal"/>
      <w:lvlText w:val="%4."/>
      <w:lvlJc w:val="left"/>
      <w:pPr>
        <w:ind w:left="2880" w:hanging="360"/>
      </w:pPr>
    </w:lvl>
    <w:lvl w:ilvl="4" w:tplc="9C5C1984">
      <w:start w:val="1"/>
      <w:numFmt w:val="lowerLetter"/>
      <w:lvlText w:val="%5."/>
      <w:lvlJc w:val="left"/>
      <w:pPr>
        <w:ind w:left="3600" w:hanging="360"/>
      </w:pPr>
    </w:lvl>
    <w:lvl w:ilvl="5" w:tplc="44BC3978">
      <w:start w:val="1"/>
      <w:numFmt w:val="lowerRoman"/>
      <w:lvlText w:val="%6."/>
      <w:lvlJc w:val="right"/>
      <w:pPr>
        <w:ind w:left="4320" w:hanging="180"/>
      </w:pPr>
    </w:lvl>
    <w:lvl w:ilvl="6" w:tplc="3AAC46A4">
      <w:start w:val="1"/>
      <w:numFmt w:val="decimal"/>
      <w:lvlText w:val="%7."/>
      <w:lvlJc w:val="left"/>
      <w:pPr>
        <w:ind w:left="5040" w:hanging="360"/>
      </w:pPr>
    </w:lvl>
    <w:lvl w:ilvl="7" w:tplc="97D0977A">
      <w:start w:val="1"/>
      <w:numFmt w:val="lowerLetter"/>
      <w:lvlText w:val="%8."/>
      <w:lvlJc w:val="left"/>
      <w:pPr>
        <w:ind w:left="5760" w:hanging="360"/>
      </w:pPr>
    </w:lvl>
    <w:lvl w:ilvl="8" w:tplc="D20E06DC">
      <w:start w:val="1"/>
      <w:numFmt w:val="lowerRoman"/>
      <w:lvlText w:val="%9."/>
      <w:lvlJc w:val="right"/>
      <w:pPr>
        <w:ind w:left="6480" w:hanging="180"/>
      </w:pPr>
    </w:lvl>
  </w:abstractNum>
  <w:abstractNum w:abstractNumId="26" w15:restartNumberingAfterBreak="0">
    <w:nsid w:val="78B7449F"/>
    <w:multiLevelType w:val="hybridMultilevel"/>
    <w:tmpl w:val="E5DCCA6A"/>
    <w:lvl w:ilvl="0" w:tplc="47BA08EE">
      <w:start w:val="1"/>
      <w:numFmt w:val="none"/>
      <w:lvlText w:val="D."/>
      <w:lvlJc w:val="left"/>
      <w:pPr>
        <w:ind w:left="72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7" w15:restartNumberingAfterBreak="0">
    <w:nsid w:val="7BFE0876"/>
    <w:multiLevelType w:val="hybridMultilevel"/>
    <w:tmpl w:val="E9224DD2"/>
    <w:lvl w:ilvl="0" w:tplc="0994D452">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E3E5EAF"/>
    <w:multiLevelType w:val="hybridMultilevel"/>
    <w:tmpl w:val="50683F9E"/>
    <w:lvl w:ilvl="0" w:tplc="E68665A4">
      <w:start w:val="1"/>
      <w:numFmt w:val="decimal"/>
      <w:lvlText w:val="%1."/>
      <w:lvlJc w:val="left"/>
      <w:pPr>
        <w:ind w:left="720" w:hanging="360"/>
      </w:pPr>
      <w:rPr>
        <w:b/>
        <w:bCs/>
        <w:i w:val="0"/>
        <w:i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4"/>
  </w:num>
  <w:num w:numId="2">
    <w:abstractNumId w:val="10"/>
  </w:num>
  <w:num w:numId="3">
    <w:abstractNumId w:val="15"/>
  </w:num>
  <w:num w:numId="4">
    <w:abstractNumId w:val="25"/>
  </w:num>
  <w:num w:numId="5">
    <w:abstractNumId w:val="14"/>
  </w:num>
  <w:num w:numId="6">
    <w:abstractNumId w:val="11"/>
  </w:num>
  <w:num w:numId="7">
    <w:abstractNumId w:val="22"/>
  </w:num>
  <w:num w:numId="8">
    <w:abstractNumId w:val="0"/>
  </w:num>
  <w:num w:numId="9">
    <w:abstractNumId w:val="5"/>
  </w:num>
  <w:num w:numId="10">
    <w:abstractNumId w:val="27"/>
  </w:num>
  <w:num w:numId="11">
    <w:abstractNumId w:val="19"/>
  </w:num>
  <w:num w:numId="12">
    <w:abstractNumId w:val="17"/>
  </w:num>
  <w:num w:numId="13">
    <w:abstractNumId w:val="6"/>
  </w:num>
  <w:num w:numId="14">
    <w:abstractNumId w:val="8"/>
  </w:num>
  <w:num w:numId="15">
    <w:abstractNumId w:val="16"/>
  </w:num>
  <w:num w:numId="16">
    <w:abstractNumId w:val="21"/>
  </w:num>
  <w:num w:numId="17">
    <w:abstractNumId w:val="23"/>
  </w:num>
  <w:num w:numId="18">
    <w:abstractNumId w:val="12"/>
  </w:num>
  <w:num w:numId="19">
    <w:abstractNumId w:val="2"/>
  </w:num>
  <w:num w:numId="20">
    <w:abstractNumId w:val="28"/>
  </w:num>
  <w:num w:numId="21">
    <w:abstractNumId w:val="13"/>
  </w:num>
  <w:num w:numId="22">
    <w:abstractNumId w:val="18"/>
  </w:num>
  <w:num w:numId="23">
    <w:abstractNumId w:val="20"/>
  </w:num>
  <w:num w:numId="24">
    <w:abstractNumId w:val="26"/>
  </w:num>
  <w:num w:numId="25">
    <w:abstractNumId w:val="4"/>
  </w:num>
  <w:num w:numId="26">
    <w:abstractNumId w:val="3"/>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7"/>
  </w:num>
  <w:num w:numId="3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oğukan Aşar">
    <w15:presenceInfo w15:providerId="AD" w15:userId="S::dogukan.asar@hla-law.com::779e2053-063d-4cbb-9898-a58d0d2a1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trackRevisions/>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1"/>
    <w:rsid w:val="0000076F"/>
    <w:rsid w:val="00000B86"/>
    <w:rsid w:val="00003582"/>
    <w:rsid w:val="000044DB"/>
    <w:rsid w:val="000079FF"/>
    <w:rsid w:val="00007C45"/>
    <w:rsid w:val="000113E8"/>
    <w:rsid w:val="00025D49"/>
    <w:rsid w:val="00036915"/>
    <w:rsid w:val="00041BAA"/>
    <w:rsid w:val="00044488"/>
    <w:rsid w:val="00047A4C"/>
    <w:rsid w:val="00052C8F"/>
    <w:rsid w:val="00061209"/>
    <w:rsid w:val="00081351"/>
    <w:rsid w:val="000A246F"/>
    <w:rsid w:val="000B227F"/>
    <w:rsid w:val="000D16D3"/>
    <w:rsid w:val="000D6B0B"/>
    <w:rsid w:val="00101E36"/>
    <w:rsid w:val="001022B3"/>
    <w:rsid w:val="00104DE4"/>
    <w:rsid w:val="001124EF"/>
    <w:rsid w:val="001172A4"/>
    <w:rsid w:val="0012453E"/>
    <w:rsid w:val="0012475E"/>
    <w:rsid w:val="00136495"/>
    <w:rsid w:val="00155791"/>
    <w:rsid w:val="00157326"/>
    <w:rsid w:val="00162D2E"/>
    <w:rsid w:val="00180D3A"/>
    <w:rsid w:val="00186C40"/>
    <w:rsid w:val="001B3D9B"/>
    <w:rsid w:val="001B64BB"/>
    <w:rsid w:val="001C2C5C"/>
    <w:rsid w:val="001D2096"/>
    <w:rsid w:val="001E1614"/>
    <w:rsid w:val="001E7C61"/>
    <w:rsid w:val="002073BB"/>
    <w:rsid w:val="002140D2"/>
    <w:rsid w:val="00220F6A"/>
    <w:rsid w:val="0025168D"/>
    <w:rsid w:val="00252FB1"/>
    <w:rsid w:val="002628D7"/>
    <w:rsid w:val="0026583A"/>
    <w:rsid w:val="00266F58"/>
    <w:rsid w:val="00272301"/>
    <w:rsid w:val="00275BCC"/>
    <w:rsid w:val="00291A50"/>
    <w:rsid w:val="00292CEE"/>
    <w:rsid w:val="002976FB"/>
    <w:rsid w:val="002A045C"/>
    <w:rsid w:val="002A1FF8"/>
    <w:rsid w:val="002A613B"/>
    <w:rsid w:val="002A6BDA"/>
    <w:rsid w:val="002B6ED8"/>
    <w:rsid w:val="002C4CCF"/>
    <w:rsid w:val="002C655B"/>
    <w:rsid w:val="002C7FE5"/>
    <w:rsid w:val="002D37F3"/>
    <w:rsid w:val="002D5762"/>
    <w:rsid w:val="002E14EC"/>
    <w:rsid w:val="002F6CB7"/>
    <w:rsid w:val="003148A0"/>
    <w:rsid w:val="00314B8D"/>
    <w:rsid w:val="00316183"/>
    <w:rsid w:val="00322F12"/>
    <w:rsid w:val="003238AA"/>
    <w:rsid w:val="00324451"/>
    <w:rsid w:val="003266A6"/>
    <w:rsid w:val="003537DA"/>
    <w:rsid w:val="00356324"/>
    <w:rsid w:val="00364B9E"/>
    <w:rsid w:val="00366525"/>
    <w:rsid w:val="003673D3"/>
    <w:rsid w:val="00370006"/>
    <w:rsid w:val="00373BF1"/>
    <w:rsid w:val="00375CD0"/>
    <w:rsid w:val="00384E1E"/>
    <w:rsid w:val="00385452"/>
    <w:rsid w:val="00393324"/>
    <w:rsid w:val="00397866"/>
    <w:rsid w:val="003A497F"/>
    <w:rsid w:val="003B26ED"/>
    <w:rsid w:val="003B6C0A"/>
    <w:rsid w:val="003C6024"/>
    <w:rsid w:val="003D3C6F"/>
    <w:rsid w:val="003D48FB"/>
    <w:rsid w:val="003D6668"/>
    <w:rsid w:val="003D7BD9"/>
    <w:rsid w:val="003E63D0"/>
    <w:rsid w:val="003F3CA1"/>
    <w:rsid w:val="00405CAD"/>
    <w:rsid w:val="00411A5F"/>
    <w:rsid w:val="00421FCD"/>
    <w:rsid w:val="00434B64"/>
    <w:rsid w:val="00452CD2"/>
    <w:rsid w:val="00454026"/>
    <w:rsid w:val="004545FB"/>
    <w:rsid w:val="00454A4B"/>
    <w:rsid w:val="00457EB7"/>
    <w:rsid w:val="00461C3E"/>
    <w:rsid w:val="00461DCA"/>
    <w:rsid w:val="00472879"/>
    <w:rsid w:val="0048154A"/>
    <w:rsid w:val="00482009"/>
    <w:rsid w:val="0048221F"/>
    <w:rsid w:val="004834AB"/>
    <w:rsid w:val="004940CC"/>
    <w:rsid w:val="00495B30"/>
    <w:rsid w:val="004A313D"/>
    <w:rsid w:val="004B2E4C"/>
    <w:rsid w:val="004C2212"/>
    <w:rsid w:val="004D19B3"/>
    <w:rsid w:val="004D509E"/>
    <w:rsid w:val="004D7528"/>
    <w:rsid w:val="004E318C"/>
    <w:rsid w:val="004F26D3"/>
    <w:rsid w:val="004F3EA5"/>
    <w:rsid w:val="004F6D44"/>
    <w:rsid w:val="005043FE"/>
    <w:rsid w:val="00507E34"/>
    <w:rsid w:val="00513894"/>
    <w:rsid w:val="00517577"/>
    <w:rsid w:val="00524C91"/>
    <w:rsid w:val="00525E14"/>
    <w:rsid w:val="005277AC"/>
    <w:rsid w:val="005356A1"/>
    <w:rsid w:val="00540C48"/>
    <w:rsid w:val="005446F7"/>
    <w:rsid w:val="005452BA"/>
    <w:rsid w:val="005522AA"/>
    <w:rsid w:val="0055254A"/>
    <w:rsid w:val="00553438"/>
    <w:rsid w:val="00560FB6"/>
    <w:rsid w:val="0056192D"/>
    <w:rsid w:val="0056402E"/>
    <w:rsid w:val="00564CF5"/>
    <w:rsid w:val="005A0407"/>
    <w:rsid w:val="005A4243"/>
    <w:rsid w:val="005B0AF5"/>
    <w:rsid w:val="005B6F9E"/>
    <w:rsid w:val="005D21AB"/>
    <w:rsid w:val="005D3329"/>
    <w:rsid w:val="005E5053"/>
    <w:rsid w:val="005E73E4"/>
    <w:rsid w:val="005F6E39"/>
    <w:rsid w:val="005F76E4"/>
    <w:rsid w:val="006000AE"/>
    <w:rsid w:val="00611501"/>
    <w:rsid w:val="006355C3"/>
    <w:rsid w:val="0063576D"/>
    <w:rsid w:val="00636041"/>
    <w:rsid w:val="006439AF"/>
    <w:rsid w:val="00647126"/>
    <w:rsid w:val="0065394F"/>
    <w:rsid w:val="00653E08"/>
    <w:rsid w:val="006630A1"/>
    <w:rsid w:val="00674997"/>
    <w:rsid w:val="00683112"/>
    <w:rsid w:val="0068455F"/>
    <w:rsid w:val="006A07BB"/>
    <w:rsid w:val="006B08BE"/>
    <w:rsid w:val="006C4D40"/>
    <w:rsid w:val="006D3570"/>
    <w:rsid w:val="006D3757"/>
    <w:rsid w:val="006F328F"/>
    <w:rsid w:val="006F54E7"/>
    <w:rsid w:val="006F5656"/>
    <w:rsid w:val="006F5D5F"/>
    <w:rsid w:val="00703D81"/>
    <w:rsid w:val="007361D8"/>
    <w:rsid w:val="00747C0B"/>
    <w:rsid w:val="007527D7"/>
    <w:rsid w:val="00753581"/>
    <w:rsid w:val="0076768D"/>
    <w:rsid w:val="00773874"/>
    <w:rsid w:val="00774290"/>
    <w:rsid w:val="00775CD4"/>
    <w:rsid w:val="007828CE"/>
    <w:rsid w:val="00787B4D"/>
    <w:rsid w:val="00795CD9"/>
    <w:rsid w:val="007A25AD"/>
    <w:rsid w:val="007A3887"/>
    <w:rsid w:val="007C6D7A"/>
    <w:rsid w:val="007D0F17"/>
    <w:rsid w:val="007D1C30"/>
    <w:rsid w:val="007E5E74"/>
    <w:rsid w:val="007E72FB"/>
    <w:rsid w:val="007F2CD1"/>
    <w:rsid w:val="007F48CA"/>
    <w:rsid w:val="007F67A6"/>
    <w:rsid w:val="0080187A"/>
    <w:rsid w:val="00803B8C"/>
    <w:rsid w:val="0081733B"/>
    <w:rsid w:val="00820435"/>
    <w:rsid w:val="008207DD"/>
    <w:rsid w:val="008319C6"/>
    <w:rsid w:val="00833E8B"/>
    <w:rsid w:val="0085100B"/>
    <w:rsid w:val="00854520"/>
    <w:rsid w:val="00857017"/>
    <w:rsid w:val="008648C7"/>
    <w:rsid w:val="00866981"/>
    <w:rsid w:val="00875B37"/>
    <w:rsid w:val="00876A29"/>
    <w:rsid w:val="008803EE"/>
    <w:rsid w:val="00896D32"/>
    <w:rsid w:val="008B58D7"/>
    <w:rsid w:val="008C011C"/>
    <w:rsid w:val="008D1D7D"/>
    <w:rsid w:val="008D40C2"/>
    <w:rsid w:val="008D7E58"/>
    <w:rsid w:val="008E002F"/>
    <w:rsid w:val="008E5D81"/>
    <w:rsid w:val="008F14FF"/>
    <w:rsid w:val="008F25FC"/>
    <w:rsid w:val="00901B97"/>
    <w:rsid w:val="009046DA"/>
    <w:rsid w:val="00904800"/>
    <w:rsid w:val="00912533"/>
    <w:rsid w:val="00913FDE"/>
    <w:rsid w:val="009269F9"/>
    <w:rsid w:val="0092771F"/>
    <w:rsid w:val="00936390"/>
    <w:rsid w:val="009415B2"/>
    <w:rsid w:val="00947A61"/>
    <w:rsid w:val="00964D57"/>
    <w:rsid w:val="00983087"/>
    <w:rsid w:val="00983149"/>
    <w:rsid w:val="00986B7E"/>
    <w:rsid w:val="00987380"/>
    <w:rsid w:val="00992571"/>
    <w:rsid w:val="009D01A2"/>
    <w:rsid w:val="009E712E"/>
    <w:rsid w:val="00A01A8C"/>
    <w:rsid w:val="00A023E3"/>
    <w:rsid w:val="00A10A39"/>
    <w:rsid w:val="00A15FBA"/>
    <w:rsid w:val="00A1681E"/>
    <w:rsid w:val="00A21762"/>
    <w:rsid w:val="00A302E3"/>
    <w:rsid w:val="00A34CF7"/>
    <w:rsid w:val="00A36F7C"/>
    <w:rsid w:val="00A50C6C"/>
    <w:rsid w:val="00A61098"/>
    <w:rsid w:val="00A63ABB"/>
    <w:rsid w:val="00A756E8"/>
    <w:rsid w:val="00A853B4"/>
    <w:rsid w:val="00A85C15"/>
    <w:rsid w:val="00A864C6"/>
    <w:rsid w:val="00A86D29"/>
    <w:rsid w:val="00A87D34"/>
    <w:rsid w:val="00A90DBF"/>
    <w:rsid w:val="00AA4AB3"/>
    <w:rsid w:val="00AB36AD"/>
    <w:rsid w:val="00AB6973"/>
    <w:rsid w:val="00AC0ED3"/>
    <w:rsid w:val="00AC3749"/>
    <w:rsid w:val="00AC74F6"/>
    <w:rsid w:val="00AE58D4"/>
    <w:rsid w:val="00AF0C27"/>
    <w:rsid w:val="00B049B6"/>
    <w:rsid w:val="00B40E04"/>
    <w:rsid w:val="00B4180C"/>
    <w:rsid w:val="00B428C9"/>
    <w:rsid w:val="00B437E3"/>
    <w:rsid w:val="00B4565B"/>
    <w:rsid w:val="00B478FA"/>
    <w:rsid w:val="00B53016"/>
    <w:rsid w:val="00B551B2"/>
    <w:rsid w:val="00B66A43"/>
    <w:rsid w:val="00B7055C"/>
    <w:rsid w:val="00B76D89"/>
    <w:rsid w:val="00B82306"/>
    <w:rsid w:val="00B862B6"/>
    <w:rsid w:val="00B862C7"/>
    <w:rsid w:val="00B86AA7"/>
    <w:rsid w:val="00B91B48"/>
    <w:rsid w:val="00B94B76"/>
    <w:rsid w:val="00BA0B5B"/>
    <w:rsid w:val="00BA4AD9"/>
    <w:rsid w:val="00BA70F9"/>
    <w:rsid w:val="00BB30F2"/>
    <w:rsid w:val="00BB5058"/>
    <w:rsid w:val="00BB52B0"/>
    <w:rsid w:val="00BC2852"/>
    <w:rsid w:val="00BC5609"/>
    <w:rsid w:val="00BC7E5A"/>
    <w:rsid w:val="00BD7340"/>
    <w:rsid w:val="00BE2577"/>
    <w:rsid w:val="00C04325"/>
    <w:rsid w:val="00C13AED"/>
    <w:rsid w:val="00C15028"/>
    <w:rsid w:val="00C222B6"/>
    <w:rsid w:val="00C22F50"/>
    <w:rsid w:val="00C33DFA"/>
    <w:rsid w:val="00C40097"/>
    <w:rsid w:val="00C4314A"/>
    <w:rsid w:val="00C44D64"/>
    <w:rsid w:val="00C5015D"/>
    <w:rsid w:val="00C52DC5"/>
    <w:rsid w:val="00C57321"/>
    <w:rsid w:val="00C64350"/>
    <w:rsid w:val="00C65AC7"/>
    <w:rsid w:val="00C72660"/>
    <w:rsid w:val="00C762D4"/>
    <w:rsid w:val="00C82E86"/>
    <w:rsid w:val="00C916FE"/>
    <w:rsid w:val="00CB356E"/>
    <w:rsid w:val="00CB4E98"/>
    <w:rsid w:val="00CC45A8"/>
    <w:rsid w:val="00CC6540"/>
    <w:rsid w:val="00CD110E"/>
    <w:rsid w:val="00CD3F32"/>
    <w:rsid w:val="00CE44F6"/>
    <w:rsid w:val="00CE78CC"/>
    <w:rsid w:val="00CE79F3"/>
    <w:rsid w:val="00CF74D6"/>
    <w:rsid w:val="00D079BD"/>
    <w:rsid w:val="00D1640D"/>
    <w:rsid w:val="00D2624A"/>
    <w:rsid w:val="00D30312"/>
    <w:rsid w:val="00D31C44"/>
    <w:rsid w:val="00D3794A"/>
    <w:rsid w:val="00D469C1"/>
    <w:rsid w:val="00D51E64"/>
    <w:rsid w:val="00D62B94"/>
    <w:rsid w:val="00D638F2"/>
    <w:rsid w:val="00D73483"/>
    <w:rsid w:val="00D803C5"/>
    <w:rsid w:val="00D92B99"/>
    <w:rsid w:val="00DA4880"/>
    <w:rsid w:val="00DC06F2"/>
    <w:rsid w:val="00DC0F63"/>
    <w:rsid w:val="00DC4008"/>
    <w:rsid w:val="00DC4D7D"/>
    <w:rsid w:val="00DD1B46"/>
    <w:rsid w:val="00DD4A90"/>
    <w:rsid w:val="00DD703E"/>
    <w:rsid w:val="00DD7A65"/>
    <w:rsid w:val="00E03C7B"/>
    <w:rsid w:val="00E05D4F"/>
    <w:rsid w:val="00E10A6B"/>
    <w:rsid w:val="00E11120"/>
    <w:rsid w:val="00E1696F"/>
    <w:rsid w:val="00E20425"/>
    <w:rsid w:val="00E255CF"/>
    <w:rsid w:val="00E35DE0"/>
    <w:rsid w:val="00E41C11"/>
    <w:rsid w:val="00E445E3"/>
    <w:rsid w:val="00E4471E"/>
    <w:rsid w:val="00E53A96"/>
    <w:rsid w:val="00E62E6C"/>
    <w:rsid w:val="00E639AA"/>
    <w:rsid w:val="00E671E2"/>
    <w:rsid w:val="00E7326C"/>
    <w:rsid w:val="00E822E3"/>
    <w:rsid w:val="00E85A06"/>
    <w:rsid w:val="00E93462"/>
    <w:rsid w:val="00EB07F8"/>
    <w:rsid w:val="00EB4AF8"/>
    <w:rsid w:val="00F00A39"/>
    <w:rsid w:val="00F1568A"/>
    <w:rsid w:val="00F1662A"/>
    <w:rsid w:val="00F1702E"/>
    <w:rsid w:val="00F1766F"/>
    <w:rsid w:val="00F354D3"/>
    <w:rsid w:val="00F43A17"/>
    <w:rsid w:val="00F45178"/>
    <w:rsid w:val="00F4530E"/>
    <w:rsid w:val="00F474B8"/>
    <w:rsid w:val="00F55FB2"/>
    <w:rsid w:val="00F64CA1"/>
    <w:rsid w:val="00F652A6"/>
    <w:rsid w:val="00F72236"/>
    <w:rsid w:val="00F72A6D"/>
    <w:rsid w:val="00F76E12"/>
    <w:rsid w:val="00F853FD"/>
    <w:rsid w:val="00F87251"/>
    <w:rsid w:val="00F95963"/>
    <w:rsid w:val="00FA0315"/>
    <w:rsid w:val="00FB001E"/>
    <w:rsid w:val="00FB23CC"/>
    <w:rsid w:val="00FB37A0"/>
    <w:rsid w:val="00FB3F31"/>
    <w:rsid w:val="00FB5E25"/>
    <w:rsid w:val="00FD18E9"/>
    <w:rsid w:val="00FE4699"/>
    <w:rsid w:val="00FE4AF3"/>
    <w:rsid w:val="00FE5C42"/>
    <w:rsid w:val="00FF1368"/>
    <w:rsid w:val="04D17D27"/>
    <w:rsid w:val="050EDBBE"/>
    <w:rsid w:val="0517B7C3"/>
    <w:rsid w:val="06A3F084"/>
    <w:rsid w:val="085394FA"/>
    <w:rsid w:val="0A5F7505"/>
    <w:rsid w:val="0A7B46F8"/>
    <w:rsid w:val="0A82A016"/>
    <w:rsid w:val="0B757222"/>
    <w:rsid w:val="1166FBBF"/>
    <w:rsid w:val="11A6F8D4"/>
    <w:rsid w:val="11BAD499"/>
    <w:rsid w:val="12EA7205"/>
    <w:rsid w:val="142DC6F6"/>
    <w:rsid w:val="143B88D6"/>
    <w:rsid w:val="16074310"/>
    <w:rsid w:val="16FAB507"/>
    <w:rsid w:val="171DD0B9"/>
    <w:rsid w:val="182070A3"/>
    <w:rsid w:val="1A102B38"/>
    <w:rsid w:val="1A3EDC2F"/>
    <w:rsid w:val="1BB501C1"/>
    <w:rsid w:val="1F67463D"/>
    <w:rsid w:val="1F849B33"/>
    <w:rsid w:val="206B70B4"/>
    <w:rsid w:val="215B8596"/>
    <w:rsid w:val="21AE2A8C"/>
    <w:rsid w:val="21D0906F"/>
    <w:rsid w:val="222D7D5E"/>
    <w:rsid w:val="22903A80"/>
    <w:rsid w:val="229C5DD9"/>
    <w:rsid w:val="24932658"/>
    <w:rsid w:val="24E5CB4E"/>
    <w:rsid w:val="24FEF3AB"/>
    <w:rsid w:val="2AA36B2E"/>
    <w:rsid w:val="2BAD0681"/>
    <w:rsid w:val="2BD59EEB"/>
    <w:rsid w:val="2CCD43CA"/>
    <w:rsid w:val="2E5E99CD"/>
    <w:rsid w:val="2E74BDF9"/>
    <w:rsid w:val="2F4F2E2E"/>
    <w:rsid w:val="30BB6C17"/>
    <w:rsid w:val="35A9B36E"/>
    <w:rsid w:val="36297364"/>
    <w:rsid w:val="36B3B4F5"/>
    <w:rsid w:val="39CF519E"/>
    <w:rsid w:val="3B3C6DAD"/>
    <w:rsid w:val="3CBBE3EB"/>
    <w:rsid w:val="3E667C2E"/>
    <w:rsid w:val="3F2AC6FE"/>
    <w:rsid w:val="40C6467D"/>
    <w:rsid w:val="4104940E"/>
    <w:rsid w:val="42C697D0"/>
    <w:rsid w:val="42CE3513"/>
    <w:rsid w:val="4311FD12"/>
    <w:rsid w:val="468DCB75"/>
    <w:rsid w:val="47B60146"/>
    <w:rsid w:val="48E590C3"/>
    <w:rsid w:val="49EB7E67"/>
    <w:rsid w:val="4B8C0F0B"/>
    <w:rsid w:val="4C77E478"/>
    <w:rsid w:val="4D27DF6C"/>
    <w:rsid w:val="4D4FB1EF"/>
    <w:rsid w:val="4EDA57D8"/>
    <w:rsid w:val="4EEB8250"/>
    <w:rsid w:val="4F2092C7"/>
    <w:rsid w:val="50BC708A"/>
    <w:rsid w:val="514D2053"/>
    <w:rsid w:val="537DF893"/>
    <w:rsid w:val="53B70CEB"/>
    <w:rsid w:val="5509436D"/>
    <w:rsid w:val="57A68F29"/>
    <w:rsid w:val="5C0B848D"/>
    <w:rsid w:val="5E028DD8"/>
    <w:rsid w:val="5E31C629"/>
    <w:rsid w:val="60A10136"/>
    <w:rsid w:val="614D32B7"/>
    <w:rsid w:val="61642A11"/>
    <w:rsid w:val="61B22175"/>
    <w:rsid w:val="6296022F"/>
    <w:rsid w:val="68638EAD"/>
    <w:rsid w:val="68E9AF50"/>
    <w:rsid w:val="6A4A62D2"/>
    <w:rsid w:val="6AF720D4"/>
    <w:rsid w:val="6B9DF66C"/>
    <w:rsid w:val="6D08214F"/>
    <w:rsid w:val="6D68B0DF"/>
    <w:rsid w:val="6FCFD8C7"/>
    <w:rsid w:val="70804ACF"/>
    <w:rsid w:val="71F653B6"/>
    <w:rsid w:val="742486C5"/>
    <w:rsid w:val="750A033E"/>
    <w:rsid w:val="76087B1C"/>
    <w:rsid w:val="76366F2B"/>
    <w:rsid w:val="766C6BD0"/>
    <w:rsid w:val="7682BBE1"/>
    <w:rsid w:val="77DD9162"/>
    <w:rsid w:val="78AD7153"/>
    <w:rsid w:val="798E8025"/>
    <w:rsid w:val="79DD7461"/>
    <w:rsid w:val="7A35DDA7"/>
    <w:rsid w:val="7A866167"/>
    <w:rsid w:val="7B1CD77C"/>
    <w:rsid w:val="7DECA6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647568"/>
  <w15:chartTrackingRefBased/>
  <w15:docId w15:val="{8AA180DC-32F7-4BE0-BB1D-AA064BFE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83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3087"/>
  </w:style>
  <w:style w:type="paragraph" w:styleId="AltBilgi">
    <w:name w:val="footer"/>
    <w:basedOn w:val="Normal"/>
    <w:link w:val="AltBilgiChar"/>
    <w:uiPriority w:val="99"/>
    <w:unhideWhenUsed/>
    <w:rsid w:val="00983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3087"/>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411A5F"/>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53438"/>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553438"/>
    <w:rPr>
      <w:rFonts w:ascii="Times New Roman" w:hAnsi="Times New Roman" w:cs="Times New Roman"/>
      <w:sz w:val="18"/>
      <w:szCs w:val="18"/>
    </w:rPr>
  </w:style>
  <w:style w:type="paragraph" w:customStyle="1" w:styleId="gmail-msolistparagraph">
    <w:name w:val="gmail-msolistparagraph"/>
    <w:basedOn w:val="Normal"/>
    <w:rsid w:val="007C6D7A"/>
    <w:pPr>
      <w:spacing w:before="100" w:beforeAutospacing="1" w:after="100" w:afterAutospacing="1" w:line="240" w:lineRule="auto"/>
    </w:pPr>
    <w:rPr>
      <w:rFonts w:ascii="Calibri" w:hAnsi="Calibri" w:cs="Calibri"/>
      <w:lang w:eastAsia="tr-TR"/>
    </w:rPr>
  </w:style>
  <w:style w:type="paragraph" w:styleId="DipnotMetni">
    <w:name w:val="footnote text"/>
    <w:basedOn w:val="Normal"/>
    <w:link w:val="DipnotMetniChar"/>
    <w:uiPriority w:val="99"/>
    <w:semiHidden/>
    <w:unhideWhenUsed/>
    <w:rsid w:val="00E53A9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53A96"/>
    <w:rPr>
      <w:sz w:val="20"/>
      <w:szCs w:val="20"/>
    </w:rPr>
  </w:style>
  <w:style w:type="character" w:styleId="DipnotBavurusu">
    <w:name w:val="footnote reference"/>
    <w:basedOn w:val="VarsaylanParagrafYazTipi"/>
    <w:uiPriority w:val="99"/>
    <w:semiHidden/>
    <w:unhideWhenUsed/>
    <w:rsid w:val="00E53A96"/>
    <w:rPr>
      <w:vertAlign w:val="superscript"/>
    </w:rPr>
  </w:style>
  <w:style w:type="character" w:styleId="AklamaBavurusu">
    <w:name w:val="annotation reference"/>
    <w:basedOn w:val="VarsaylanParagrafYazTipi"/>
    <w:uiPriority w:val="99"/>
    <w:semiHidden/>
    <w:unhideWhenUsed/>
    <w:rsid w:val="004F6D44"/>
    <w:rPr>
      <w:sz w:val="16"/>
      <w:szCs w:val="16"/>
    </w:rPr>
  </w:style>
  <w:style w:type="paragraph" w:styleId="AklamaMetni">
    <w:name w:val="annotation text"/>
    <w:basedOn w:val="Normal"/>
    <w:link w:val="AklamaMetniChar"/>
    <w:uiPriority w:val="99"/>
    <w:semiHidden/>
    <w:unhideWhenUsed/>
    <w:rsid w:val="004F6D4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F6D44"/>
    <w:rPr>
      <w:sz w:val="20"/>
      <w:szCs w:val="20"/>
    </w:rPr>
  </w:style>
  <w:style w:type="paragraph" w:styleId="AklamaKonusu">
    <w:name w:val="annotation subject"/>
    <w:basedOn w:val="AklamaMetni"/>
    <w:next w:val="AklamaMetni"/>
    <w:link w:val="AklamaKonusuChar"/>
    <w:uiPriority w:val="99"/>
    <w:semiHidden/>
    <w:unhideWhenUsed/>
    <w:rsid w:val="004F6D44"/>
    <w:rPr>
      <w:b/>
      <w:bCs/>
    </w:rPr>
  </w:style>
  <w:style w:type="character" w:customStyle="1" w:styleId="AklamaKonusuChar">
    <w:name w:val="Açıklama Konusu Char"/>
    <w:basedOn w:val="AklamaMetniChar"/>
    <w:link w:val="AklamaKonusu"/>
    <w:uiPriority w:val="99"/>
    <w:semiHidden/>
    <w:rsid w:val="004F6D44"/>
    <w:rPr>
      <w:b/>
      <w:bCs/>
      <w:sz w:val="20"/>
      <w:szCs w:val="20"/>
    </w:rPr>
  </w:style>
  <w:style w:type="character" w:customStyle="1" w:styleId="apple-converted-space">
    <w:name w:val="apple-converted-space"/>
    <w:basedOn w:val="VarsaylanParagrafYazTipi"/>
    <w:rsid w:val="001022B3"/>
  </w:style>
  <w:style w:type="character" w:styleId="Kpr">
    <w:name w:val="Hyperlink"/>
    <w:basedOn w:val="VarsaylanParagrafYazTipi"/>
    <w:uiPriority w:val="99"/>
    <w:unhideWhenUsed/>
    <w:rsid w:val="002628D7"/>
    <w:rPr>
      <w:color w:val="0563C1" w:themeColor="hyperlink"/>
      <w:u w:val="single"/>
    </w:rPr>
  </w:style>
  <w:style w:type="character" w:styleId="zmlenmeyenBahsetme">
    <w:name w:val="Unresolved Mention"/>
    <w:basedOn w:val="VarsaylanParagrafYazTipi"/>
    <w:uiPriority w:val="99"/>
    <w:semiHidden/>
    <w:unhideWhenUsed/>
    <w:rsid w:val="002628D7"/>
    <w:rPr>
      <w:color w:val="605E5C"/>
      <w:shd w:val="clear" w:color="auto" w:fill="E1DFDD"/>
    </w:rPr>
  </w:style>
  <w:style w:type="paragraph" w:styleId="NormalWeb">
    <w:name w:val="Normal (Web)"/>
    <w:basedOn w:val="Normal"/>
    <w:uiPriority w:val="99"/>
    <w:semiHidden/>
    <w:unhideWhenUsed/>
    <w:rsid w:val="008F25FC"/>
    <w:rPr>
      <w:rFonts w:ascii="Times New Roman" w:hAnsi="Times New Roman" w:cs="Times New Roman"/>
      <w:sz w:val="24"/>
      <w:szCs w:val="24"/>
    </w:rPr>
  </w:style>
  <w:style w:type="character" w:styleId="SayfaNumaras">
    <w:name w:val="page number"/>
    <w:basedOn w:val="VarsaylanParagrafYazTipi"/>
    <w:uiPriority w:val="99"/>
    <w:semiHidden/>
    <w:unhideWhenUsed/>
    <w:rsid w:val="00322F12"/>
  </w:style>
  <w:style w:type="paragraph" w:styleId="AralkYok">
    <w:name w:val="No Spacing"/>
    <w:uiPriority w:val="1"/>
    <w:qFormat/>
    <w:rsid w:val="00A34CF7"/>
    <w:pPr>
      <w:spacing w:after="0" w:line="240" w:lineRule="auto"/>
    </w:pPr>
    <w:rPr>
      <w:sz w:val="24"/>
      <w:szCs w:val="24"/>
    </w:rPr>
  </w:style>
  <w:style w:type="character" w:styleId="zlenenKpr">
    <w:name w:val="FollowedHyperlink"/>
    <w:basedOn w:val="VarsaylanParagrafYazTipi"/>
    <w:uiPriority w:val="99"/>
    <w:semiHidden/>
    <w:unhideWhenUsed/>
    <w:rsid w:val="00220F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8011">
      <w:bodyDiv w:val="1"/>
      <w:marLeft w:val="0"/>
      <w:marRight w:val="0"/>
      <w:marTop w:val="0"/>
      <w:marBottom w:val="0"/>
      <w:divBdr>
        <w:top w:val="none" w:sz="0" w:space="0" w:color="auto"/>
        <w:left w:val="none" w:sz="0" w:space="0" w:color="auto"/>
        <w:bottom w:val="none" w:sz="0" w:space="0" w:color="auto"/>
        <w:right w:val="none" w:sz="0" w:space="0" w:color="auto"/>
      </w:divBdr>
    </w:div>
    <w:div w:id="364794798">
      <w:bodyDiv w:val="1"/>
      <w:marLeft w:val="0"/>
      <w:marRight w:val="0"/>
      <w:marTop w:val="0"/>
      <w:marBottom w:val="0"/>
      <w:divBdr>
        <w:top w:val="none" w:sz="0" w:space="0" w:color="auto"/>
        <w:left w:val="none" w:sz="0" w:space="0" w:color="auto"/>
        <w:bottom w:val="none" w:sz="0" w:space="0" w:color="auto"/>
        <w:right w:val="none" w:sz="0" w:space="0" w:color="auto"/>
      </w:divBdr>
    </w:div>
    <w:div w:id="371687292">
      <w:bodyDiv w:val="1"/>
      <w:marLeft w:val="0"/>
      <w:marRight w:val="0"/>
      <w:marTop w:val="0"/>
      <w:marBottom w:val="0"/>
      <w:divBdr>
        <w:top w:val="none" w:sz="0" w:space="0" w:color="auto"/>
        <w:left w:val="none" w:sz="0" w:space="0" w:color="auto"/>
        <w:bottom w:val="none" w:sz="0" w:space="0" w:color="auto"/>
        <w:right w:val="none" w:sz="0" w:space="0" w:color="auto"/>
      </w:divBdr>
    </w:div>
    <w:div w:id="452484967">
      <w:bodyDiv w:val="1"/>
      <w:marLeft w:val="0"/>
      <w:marRight w:val="0"/>
      <w:marTop w:val="0"/>
      <w:marBottom w:val="0"/>
      <w:divBdr>
        <w:top w:val="none" w:sz="0" w:space="0" w:color="auto"/>
        <w:left w:val="none" w:sz="0" w:space="0" w:color="auto"/>
        <w:bottom w:val="none" w:sz="0" w:space="0" w:color="auto"/>
        <w:right w:val="none" w:sz="0" w:space="0" w:color="auto"/>
      </w:divBdr>
    </w:div>
    <w:div w:id="494958192">
      <w:bodyDiv w:val="1"/>
      <w:marLeft w:val="0"/>
      <w:marRight w:val="0"/>
      <w:marTop w:val="0"/>
      <w:marBottom w:val="0"/>
      <w:divBdr>
        <w:top w:val="none" w:sz="0" w:space="0" w:color="auto"/>
        <w:left w:val="none" w:sz="0" w:space="0" w:color="auto"/>
        <w:bottom w:val="none" w:sz="0" w:space="0" w:color="auto"/>
        <w:right w:val="none" w:sz="0" w:space="0" w:color="auto"/>
      </w:divBdr>
    </w:div>
    <w:div w:id="538472983">
      <w:bodyDiv w:val="1"/>
      <w:marLeft w:val="0"/>
      <w:marRight w:val="0"/>
      <w:marTop w:val="0"/>
      <w:marBottom w:val="0"/>
      <w:divBdr>
        <w:top w:val="none" w:sz="0" w:space="0" w:color="auto"/>
        <w:left w:val="none" w:sz="0" w:space="0" w:color="auto"/>
        <w:bottom w:val="none" w:sz="0" w:space="0" w:color="auto"/>
        <w:right w:val="none" w:sz="0" w:space="0" w:color="auto"/>
      </w:divBdr>
    </w:div>
    <w:div w:id="642928695">
      <w:bodyDiv w:val="1"/>
      <w:marLeft w:val="0"/>
      <w:marRight w:val="0"/>
      <w:marTop w:val="0"/>
      <w:marBottom w:val="0"/>
      <w:divBdr>
        <w:top w:val="none" w:sz="0" w:space="0" w:color="auto"/>
        <w:left w:val="none" w:sz="0" w:space="0" w:color="auto"/>
        <w:bottom w:val="none" w:sz="0" w:space="0" w:color="auto"/>
        <w:right w:val="none" w:sz="0" w:space="0" w:color="auto"/>
      </w:divBdr>
    </w:div>
    <w:div w:id="767969075">
      <w:bodyDiv w:val="1"/>
      <w:marLeft w:val="0"/>
      <w:marRight w:val="0"/>
      <w:marTop w:val="0"/>
      <w:marBottom w:val="0"/>
      <w:divBdr>
        <w:top w:val="none" w:sz="0" w:space="0" w:color="auto"/>
        <w:left w:val="none" w:sz="0" w:space="0" w:color="auto"/>
        <w:bottom w:val="none" w:sz="0" w:space="0" w:color="auto"/>
        <w:right w:val="none" w:sz="0" w:space="0" w:color="auto"/>
      </w:divBdr>
    </w:div>
    <w:div w:id="817694974">
      <w:bodyDiv w:val="1"/>
      <w:marLeft w:val="0"/>
      <w:marRight w:val="0"/>
      <w:marTop w:val="0"/>
      <w:marBottom w:val="0"/>
      <w:divBdr>
        <w:top w:val="none" w:sz="0" w:space="0" w:color="auto"/>
        <w:left w:val="none" w:sz="0" w:space="0" w:color="auto"/>
        <w:bottom w:val="none" w:sz="0" w:space="0" w:color="auto"/>
        <w:right w:val="none" w:sz="0" w:space="0" w:color="auto"/>
      </w:divBdr>
      <w:divsChild>
        <w:div w:id="1236353767">
          <w:marLeft w:val="0"/>
          <w:marRight w:val="0"/>
          <w:marTop w:val="0"/>
          <w:marBottom w:val="0"/>
          <w:divBdr>
            <w:top w:val="none" w:sz="0" w:space="0" w:color="auto"/>
            <w:left w:val="none" w:sz="0" w:space="0" w:color="auto"/>
            <w:bottom w:val="none" w:sz="0" w:space="0" w:color="auto"/>
            <w:right w:val="none" w:sz="0" w:space="0" w:color="auto"/>
          </w:divBdr>
          <w:divsChild>
            <w:div w:id="1990132358">
              <w:marLeft w:val="0"/>
              <w:marRight w:val="0"/>
              <w:marTop w:val="0"/>
              <w:marBottom w:val="0"/>
              <w:divBdr>
                <w:top w:val="none" w:sz="0" w:space="0" w:color="auto"/>
                <w:left w:val="none" w:sz="0" w:space="0" w:color="auto"/>
                <w:bottom w:val="none" w:sz="0" w:space="0" w:color="auto"/>
                <w:right w:val="none" w:sz="0" w:space="0" w:color="auto"/>
              </w:divBdr>
              <w:divsChild>
                <w:div w:id="2015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7418">
      <w:bodyDiv w:val="1"/>
      <w:marLeft w:val="0"/>
      <w:marRight w:val="0"/>
      <w:marTop w:val="0"/>
      <w:marBottom w:val="0"/>
      <w:divBdr>
        <w:top w:val="none" w:sz="0" w:space="0" w:color="auto"/>
        <w:left w:val="none" w:sz="0" w:space="0" w:color="auto"/>
        <w:bottom w:val="none" w:sz="0" w:space="0" w:color="auto"/>
        <w:right w:val="none" w:sz="0" w:space="0" w:color="auto"/>
      </w:divBdr>
    </w:div>
    <w:div w:id="1025330381">
      <w:bodyDiv w:val="1"/>
      <w:marLeft w:val="0"/>
      <w:marRight w:val="0"/>
      <w:marTop w:val="0"/>
      <w:marBottom w:val="0"/>
      <w:divBdr>
        <w:top w:val="none" w:sz="0" w:space="0" w:color="auto"/>
        <w:left w:val="none" w:sz="0" w:space="0" w:color="auto"/>
        <w:bottom w:val="none" w:sz="0" w:space="0" w:color="auto"/>
        <w:right w:val="none" w:sz="0" w:space="0" w:color="auto"/>
      </w:divBdr>
      <w:divsChild>
        <w:div w:id="1563903933">
          <w:marLeft w:val="0"/>
          <w:marRight w:val="0"/>
          <w:marTop w:val="0"/>
          <w:marBottom w:val="0"/>
          <w:divBdr>
            <w:top w:val="none" w:sz="0" w:space="0" w:color="auto"/>
            <w:left w:val="none" w:sz="0" w:space="0" w:color="auto"/>
            <w:bottom w:val="none" w:sz="0" w:space="0" w:color="auto"/>
            <w:right w:val="none" w:sz="0" w:space="0" w:color="auto"/>
          </w:divBdr>
          <w:divsChild>
            <w:div w:id="220488139">
              <w:marLeft w:val="0"/>
              <w:marRight w:val="0"/>
              <w:marTop w:val="0"/>
              <w:marBottom w:val="0"/>
              <w:divBdr>
                <w:top w:val="none" w:sz="0" w:space="0" w:color="auto"/>
                <w:left w:val="none" w:sz="0" w:space="0" w:color="auto"/>
                <w:bottom w:val="none" w:sz="0" w:space="0" w:color="auto"/>
                <w:right w:val="none" w:sz="0" w:space="0" w:color="auto"/>
              </w:divBdr>
              <w:divsChild>
                <w:div w:id="723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9951">
      <w:bodyDiv w:val="1"/>
      <w:marLeft w:val="0"/>
      <w:marRight w:val="0"/>
      <w:marTop w:val="0"/>
      <w:marBottom w:val="0"/>
      <w:divBdr>
        <w:top w:val="none" w:sz="0" w:space="0" w:color="auto"/>
        <w:left w:val="none" w:sz="0" w:space="0" w:color="auto"/>
        <w:bottom w:val="none" w:sz="0" w:space="0" w:color="auto"/>
        <w:right w:val="none" w:sz="0" w:space="0" w:color="auto"/>
      </w:divBdr>
    </w:div>
    <w:div w:id="1158616165">
      <w:bodyDiv w:val="1"/>
      <w:marLeft w:val="0"/>
      <w:marRight w:val="0"/>
      <w:marTop w:val="0"/>
      <w:marBottom w:val="0"/>
      <w:divBdr>
        <w:top w:val="none" w:sz="0" w:space="0" w:color="auto"/>
        <w:left w:val="none" w:sz="0" w:space="0" w:color="auto"/>
        <w:bottom w:val="none" w:sz="0" w:space="0" w:color="auto"/>
        <w:right w:val="none" w:sz="0" w:space="0" w:color="auto"/>
      </w:divBdr>
    </w:div>
    <w:div w:id="1291135302">
      <w:bodyDiv w:val="1"/>
      <w:marLeft w:val="0"/>
      <w:marRight w:val="0"/>
      <w:marTop w:val="0"/>
      <w:marBottom w:val="0"/>
      <w:divBdr>
        <w:top w:val="none" w:sz="0" w:space="0" w:color="auto"/>
        <w:left w:val="none" w:sz="0" w:space="0" w:color="auto"/>
        <w:bottom w:val="none" w:sz="0" w:space="0" w:color="auto"/>
        <w:right w:val="none" w:sz="0" w:space="0" w:color="auto"/>
      </w:divBdr>
    </w:div>
    <w:div w:id="1568374444">
      <w:bodyDiv w:val="1"/>
      <w:marLeft w:val="0"/>
      <w:marRight w:val="0"/>
      <w:marTop w:val="0"/>
      <w:marBottom w:val="0"/>
      <w:divBdr>
        <w:top w:val="none" w:sz="0" w:space="0" w:color="auto"/>
        <w:left w:val="none" w:sz="0" w:space="0" w:color="auto"/>
        <w:bottom w:val="none" w:sz="0" w:space="0" w:color="auto"/>
        <w:right w:val="none" w:sz="0" w:space="0" w:color="auto"/>
      </w:divBdr>
    </w:div>
    <w:div w:id="1676105662">
      <w:bodyDiv w:val="1"/>
      <w:marLeft w:val="0"/>
      <w:marRight w:val="0"/>
      <w:marTop w:val="0"/>
      <w:marBottom w:val="0"/>
      <w:divBdr>
        <w:top w:val="none" w:sz="0" w:space="0" w:color="auto"/>
        <w:left w:val="none" w:sz="0" w:space="0" w:color="auto"/>
        <w:bottom w:val="none" w:sz="0" w:space="0" w:color="auto"/>
        <w:right w:val="none" w:sz="0" w:space="0" w:color="auto"/>
      </w:divBdr>
    </w:div>
    <w:div w:id="2108961897">
      <w:bodyDiv w:val="1"/>
      <w:marLeft w:val="0"/>
      <w:marRight w:val="0"/>
      <w:marTop w:val="0"/>
      <w:marBottom w:val="0"/>
      <w:divBdr>
        <w:top w:val="none" w:sz="0" w:space="0" w:color="auto"/>
        <w:left w:val="none" w:sz="0" w:space="0" w:color="auto"/>
        <w:bottom w:val="none" w:sz="0" w:space="0" w:color="auto"/>
        <w:right w:val="none" w:sz="0" w:space="0" w:color="auto"/>
      </w:divBdr>
    </w:div>
    <w:div w:id="2115859299">
      <w:bodyDiv w:val="1"/>
      <w:marLeft w:val="0"/>
      <w:marRight w:val="0"/>
      <w:marTop w:val="0"/>
      <w:marBottom w:val="0"/>
      <w:divBdr>
        <w:top w:val="none" w:sz="0" w:space="0" w:color="auto"/>
        <w:left w:val="none" w:sz="0" w:space="0" w:color="auto"/>
        <w:bottom w:val="none" w:sz="0" w:space="0" w:color="auto"/>
        <w:right w:val="none" w:sz="0" w:space="0" w:color="auto"/>
      </w:divBdr>
    </w:div>
    <w:div w:id="213597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a-law.com"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info@hla-law.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o@hla-law.com"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1903</Words>
  <Characters>10852</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lastModifiedBy>Doğukan Aşar</cp:lastModifiedBy>
  <cp:revision>70</cp:revision>
  <cp:lastPrinted>2021-05-11T14:30:00Z</cp:lastPrinted>
  <dcterms:created xsi:type="dcterms:W3CDTF">2021-05-11T13:43:00Z</dcterms:created>
  <dcterms:modified xsi:type="dcterms:W3CDTF">2021-12-16T17:50:00Z</dcterms:modified>
</cp:coreProperties>
</file>