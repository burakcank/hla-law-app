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oKlavuzu"/>
        <w:tblW w:w="0" w:type="auto"/>
        <w:tblLook w:val="04A0" w:firstRow="1" w:lastRow="0" w:firstColumn="1" w:lastColumn="0" w:noHBand="0" w:noVBand="1"/>
      </w:tblPr>
      <w:tblGrid>
        <w:gridCol w:w="4815"/>
        <w:gridCol w:w="4247"/>
      </w:tblGrid>
      <w:tr w:rsidR="00DD7CC4" w:rsidRPr="00DD7CC4" w14:paraId="0CF99A57" w14:textId="65B57E00" w:rsidTr="00DD7CC4">
        <w:tc>
          <w:tcPr>
            <w:tcW w:w="4815" w:type="dxa"/>
          </w:tcPr>
          <w:p w14:paraId="0A161A3F" w14:textId="77777777" w:rsidR="00DD7CC4" w:rsidRPr="00DD7CC4" w:rsidRDefault="00DD7CC4" w:rsidP="009760C0">
            <w:pPr>
              <w:pStyle w:val="AralkYok"/>
              <w:spacing w:after="240" w:line="276" w:lineRule="auto"/>
              <w:jc w:val="center"/>
              <w:rPr>
                <w:rFonts w:ascii="Times New Roman" w:hAnsi="Times New Roman" w:cs="Times New Roman"/>
                <w:b/>
                <w:bCs/>
              </w:rPr>
            </w:pPr>
            <w:r w:rsidRPr="00DD7CC4">
              <w:rPr>
                <w:rFonts w:ascii="Times New Roman" w:hAnsi="Times New Roman" w:cs="Times New Roman"/>
                <w:b/>
                <w:bCs/>
              </w:rPr>
              <w:t xml:space="preserve">ÇALIŞAN ADAYI VE STAJYER ADAYI AYDINLATMA METNİ </w:t>
            </w:r>
          </w:p>
        </w:tc>
        <w:tc>
          <w:tcPr>
            <w:tcW w:w="4247" w:type="dxa"/>
          </w:tcPr>
          <w:p w14:paraId="7EAFB2CB" w14:textId="1414CA18" w:rsidR="00DD7CC4" w:rsidRPr="00E42BA5" w:rsidRDefault="000E7F14" w:rsidP="000E7F14">
            <w:pPr>
              <w:pStyle w:val="AralkYok"/>
              <w:spacing w:after="240" w:line="276" w:lineRule="auto"/>
              <w:jc w:val="center"/>
              <w:rPr>
                <w:rFonts w:ascii="Times New Roman" w:hAnsi="Times New Roman" w:cs="Times New Roman"/>
                <w:b/>
                <w:bCs/>
                <w:lang w:val="en-US"/>
              </w:rPr>
            </w:pPr>
            <w:r w:rsidRPr="000E7F14">
              <w:rPr>
                <w:rFonts w:ascii="Times New Roman" w:hAnsi="Times New Roman" w:cs="Times New Roman"/>
                <w:b/>
                <w:bCs/>
                <w:lang w:val="en-US"/>
              </w:rPr>
              <w:t xml:space="preserve">EMPLOYEE CANDIDATE AND INTERN CANDIDATE </w:t>
            </w:r>
            <w:r w:rsidRPr="00E42BA5">
              <w:rPr>
                <w:rFonts w:ascii="Times New Roman" w:hAnsi="Times New Roman" w:cs="Times New Roman"/>
                <w:b/>
                <w:bCs/>
                <w:lang w:val="en-US"/>
              </w:rPr>
              <w:t>PRIVACY NOTICE</w:t>
            </w:r>
          </w:p>
        </w:tc>
      </w:tr>
      <w:tr w:rsidR="00DD7CC4" w:rsidRPr="00DD7CC4" w14:paraId="207E6D40" w14:textId="356B0C0F" w:rsidTr="00DD7CC4">
        <w:tc>
          <w:tcPr>
            <w:tcW w:w="4815" w:type="dxa"/>
          </w:tcPr>
          <w:p w14:paraId="5EA2A41A" w14:textId="4CDDBEFC" w:rsidR="00DD7CC4" w:rsidRPr="00DD7CC4" w:rsidRDefault="00DD7CC4" w:rsidP="009760C0">
            <w:pPr>
              <w:pStyle w:val="AralkYok"/>
              <w:spacing w:before="240" w:after="240" w:line="276" w:lineRule="auto"/>
              <w:jc w:val="both"/>
              <w:rPr>
                <w:rFonts w:ascii="Times New Roman" w:hAnsi="Times New Roman" w:cs="Times New Roman"/>
              </w:rPr>
            </w:pPr>
            <w:r w:rsidRPr="00DD7CC4">
              <w:rPr>
                <w:rFonts w:ascii="Times New Roman" w:hAnsi="Times New Roman" w:cs="Times New Roman"/>
              </w:rPr>
              <w:t>Helvacı Laik Aşar (“</w:t>
            </w:r>
            <w:r w:rsidRPr="00DD7CC4">
              <w:rPr>
                <w:rFonts w:ascii="Times New Roman" w:hAnsi="Times New Roman" w:cs="Times New Roman"/>
                <w:b/>
                <w:bCs/>
              </w:rPr>
              <w:t>Helvacı Laik Aşar</w:t>
            </w:r>
            <w:r w:rsidRPr="00DD7CC4">
              <w:rPr>
                <w:rFonts w:ascii="Times New Roman" w:hAnsi="Times New Roman" w:cs="Times New Roman"/>
              </w:rPr>
              <w:t>”), çalışan adaylarının ve stajyer adaylarının</w:t>
            </w:r>
            <w:r w:rsidR="000E7F14">
              <w:rPr>
                <w:rFonts w:ascii="Times New Roman" w:hAnsi="Times New Roman" w:cs="Times New Roman"/>
              </w:rPr>
              <w:t xml:space="preserve"> (“</w:t>
            </w:r>
            <w:r w:rsidR="000E7F14">
              <w:rPr>
                <w:rFonts w:ascii="Times New Roman" w:hAnsi="Times New Roman" w:cs="Times New Roman"/>
                <w:b/>
                <w:bCs/>
              </w:rPr>
              <w:t>İlgili Kişi</w:t>
            </w:r>
            <w:r w:rsidR="000E7F14">
              <w:rPr>
                <w:rFonts w:ascii="Times New Roman" w:hAnsi="Times New Roman" w:cs="Times New Roman"/>
              </w:rPr>
              <w:t>”)</w:t>
            </w:r>
            <w:r w:rsidRPr="00DD7CC4">
              <w:rPr>
                <w:rFonts w:ascii="Times New Roman" w:hAnsi="Times New Roman" w:cs="Times New Roman"/>
              </w:rPr>
              <w:t>, işe başvuru ve işe alım süreçleri kapsamında sağlamış oldukları kişisel verilerin gizliliğine ve güvenliğine önem vermektedir. Bu nedenle, işbu Çalışan Adayı ve Stajyer Adayı Aydınlatma Metni (“</w:t>
            </w:r>
            <w:r w:rsidRPr="00DD7CC4">
              <w:rPr>
                <w:rFonts w:ascii="Times New Roman" w:hAnsi="Times New Roman" w:cs="Times New Roman"/>
                <w:b/>
                <w:bCs/>
              </w:rPr>
              <w:t>Aydınlatma Metni</w:t>
            </w:r>
            <w:r w:rsidRPr="00DD7CC4">
              <w:rPr>
                <w:rFonts w:ascii="Times New Roman" w:hAnsi="Times New Roman" w:cs="Times New Roman"/>
              </w:rPr>
              <w:t>”), 6698 sayılı Kişisel Verilerin Korunması Kanunu (“</w:t>
            </w:r>
            <w:r w:rsidRPr="00DD7CC4">
              <w:rPr>
                <w:rFonts w:ascii="Times New Roman" w:hAnsi="Times New Roman" w:cs="Times New Roman"/>
                <w:b/>
                <w:bCs/>
              </w:rPr>
              <w:t>KVKK</w:t>
            </w:r>
            <w:r w:rsidRPr="00DD7CC4">
              <w:rPr>
                <w:rFonts w:ascii="Times New Roman" w:hAnsi="Times New Roman" w:cs="Times New Roman"/>
              </w:rPr>
              <w:t>”) ve ilgili mevzuat uyarınca veri sorumlusu sıfatına sahip Helvacı Laik Aşar tarafından hazırlanmıştır.</w:t>
            </w:r>
          </w:p>
        </w:tc>
        <w:tc>
          <w:tcPr>
            <w:tcW w:w="4247" w:type="dxa"/>
          </w:tcPr>
          <w:p w14:paraId="66BA6E18" w14:textId="3B6ABBC2" w:rsidR="00DD7CC4" w:rsidRPr="00E42BA5" w:rsidRDefault="000E7F14" w:rsidP="009760C0">
            <w:pPr>
              <w:pStyle w:val="AralkYok"/>
              <w:spacing w:before="240" w:after="240" w:line="276" w:lineRule="auto"/>
              <w:jc w:val="both"/>
              <w:rPr>
                <w:rFonts w:ascii="Times New Roman" w:hAnsi="Times New Roman" w:cs="Times New Roman"/>
                <w:lang w:val="en-US"/>
              </w:rPr>
            </w:pPr>
            <w:proofErr w:type="spellStart"/>
            <w:r w:rsidRPr="00E42BA5">
              <w:rPr>
                <w:rFonts w:ascii="Times New Roman" w:hAnsi="Times New Roman" w:cs="Times New Roman"/>
                <w:lang w:val="en-US"/>
              </w:rPr>
              <w:t>Helvacı</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Laik</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Aşar</w:t>
            </w:r>
            <w:proofErr w:type="spellEnd"/>
            <w:r w:rsidRPr="00E42BA5">
              <w:rPr>
                <w:rFonts w:ascii="Times New Roman" w:hAnsi="Times New Roman" w:cs="Times New Roman"/>
                <w:lang w:val="en-US"/>
              </w:rPr>
              <w:t xml:space="preserve"> Attorneys at Law (“</w:t>
            </w:r>
            <w:proofErr w:type="spellStart"/>
            <w:r w:rsidRPr="00E42BA5">
              <w:rPr>
                <w:rFonts w:ascii="Times New Roman" w:hAnsi="Times New Roman" w:cs="Times New Roman"/>
                <w:b/>
                <w:bCs/>
                <w:lang w:val="en-US"/>
              </w:rPr>
              <w:t>Helvacı</w:t>
            </w:r>
            <w:proofErr w:type="spellEnd"/>
            <w:r w:rsidRPr="00E42BA5">
              <w:rPr>
                <w:rFonts w:ascii="Times New Roman" w:hAnsi="Times New Roman" w:cs="Times New Roman"/>
                <w:b/>
                <w:bCs/>
                <w:lang w:val="en-US"/>
              </w:rPr>
              <w:t xml:space="preserve"> </w:t>
            </w:r>
            <w:proofErr w:type="spellStart"/>
            <w:r w:rsidRPr="00E42BA5">
              <w:rPr>
                <w:rFonts w:ascii="Times New Roman" w:hAnsi="Times New Roman" w:cs="Times New Roman"/>
                <w:b/>
                <w:bCs/>
                <w:lang w:val="en-US"/>
              </w:rPr>
              <w:t>Laik</w:t>
            </w:r>
            <w:proofErr w:type="spellEnd"/>
            <w:r w:rsidRPr="00E42BA5">
              <w:rPr>
                <w:rFonts w:ascii="Times New Roman" w:hAnsi="Times New Roman" w:cs="Times New Roman"/>
                <w:b/>
                <w:bCs/>
                <w:lang w:val="en-US"/>
              </w:rPr>
              <w:t xml:space="preserve"> </w:t>
            </w:r>
            <w:proofErr w:type="spellStart"/>
            <w:r w:rsidRPr="00E42BA5">
              <w:rPr>
                <w:rFonts w:ascii="Times New Roman" w:hAnsi="Times New Roman" w:cs="Times New Roman"/>
                <w:b/>
                <w:bCs/>
                <w:lang w:val="en-US"/>
              </w:rPr>
              <w:t>Aşar</w:t>
            </w:r>
            <w:proofErr w:type="spellEnd"/>
            <w:r w:rsidRPr="00E42BA5">
              <w:rPr>
                <w:rFonts w:ascii="Times New Roman" w:hAnsi="Times New Roman" w:cs="Times New Roman"/>
                <w:lang w:val="en-US"/>
              </w:rPr>
              <w:t xml:space="preserve">”) considers important privacy and safety of the personal data provided by employee and trainee candidates </w:t>
            </w:r>
            <w:r w:rsidR="00E42BA5" w:rsidRPr="00E42BA5">
              <w:rPr>
                <w:rFonts w:ascii="Times New Roman" w:hAnsi="Times New Roman" w:cs="Times New Roman"/>
                <w:lang w:val="en-US"/>
              </w:rPr>
              <w:t>(“</w:t>
            </w:r>
            <w:r w:rsidR="00E42BA5" w:rsidRPr="00E42BA5">
              <w:rPr>
                <w:rFonts w:ascii="Times New Roman" w:hAnsi="Times New Roman" w:cs="Times New Roman"/>
                <w:b/>
                <w:bCs/>
                <w:lang w:val="en-US"/>
              </w:rPr>
              <w:t>Related Person</w:t>
            </w:r>
            <w:r w:rsidR="00E42BA5" w:rsidRPr="00E42BA5">
              <w:rPr>
                <w:rFonts w:ascii="Times New Roman" w:hAnsi="Times New Roman" w:cs="Times New Roman"/>
                <w:lang w:val="en-US"/>
              </w:rPr>
              <w:t xml:space="preserve">”) </w:t>
            </w:r>
            <w:r w:rsidRPr="00E42BA5">
              <w:rPr>
                <w:rFonts w:ascii="Times New Roman" w:hAnsi="Times New Roman" w:cs="Times New Roman"/>
                <w:lang w:val="en-US"/>
              </w:rPr>
              <w:t>within the scope of job application and recruitment processes. Therefore, this Employee Candidate and Internship Candidate Privacy Notice (the “</w:t>
            </w:r>
            <w:r w:rsidRPr="00E42BA5">
              <w:rPr>
                <w:rFonts w:ascii="Times New Roman" w:hAnsi="Times New Roman" w:cs="Times New Roman"/>
                <w:b/>
                <w:bCs/>
                <w:lang w:val="en-US"/>
              </w:rPr>
              <w:t>Privacy Notice</w:t>
            </w:r>
            <w:r w:rsidRPr="00E42BA5">
              <w:rPr>
                <w:rFonts w:ascii="Times New Roman" w:hAnsi="Times New Roman" w:cs="Times New Roman"/>
                <w:lang w:val="en-US"/>
              </w:rPr>
              <w:t xml:space="preserve">”) has been prepared by </w:t>
            </w:r>
            <w:proofErr w:type="spellStart"/>
            <w:r w:rsidRPr="00E42BA5">
              <w:rPr>
                <w:rFonts w:ascii="Times New Roman" w:hAnsi="Times New Roman" w:cs="Times New Roman"/>
                <w:lang w:val="en-US"/>
              </w:rPr>
              <w:t>Helvacı</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Laik</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Aşar</w:t>
            </w:r>
            <w:proofErr w:type="spellEnd"/>
            <w:r w:rsidRPr="00E42BA5">
              <w:rPr>
                <w:rFonts w:ascii="Times New Roman" w:hAnsi="Times New Roman" w:cs="Times New Roman"/>
                <w:lang w:val="en-US"/>
              </w:rPr>
              <w:t xml:space="preserve">, who is </w:t>
            </w:r>
            <w:r w:rsidR="00AE157E">
              <w:rPr>
                <w:rFonts w:ascii="Times New Roman" w:hAnsi="Times New Roman" w:cs="Times New Roman"/>
                <w:lang w:val="en-US"/>
              </w:rPr>
              <w:t xml:space="preserve">a </w:t>
            </w:r>
            <w:r w:rsidRPr="00E42BA5">
              <w:rPr>
                <w:rFonts w:ascii="Times New Roman" w:hAnsi="Times New Roman" w:cs="Times New Roman"/>
                <w:lang w:val="en-US"/>
              </w:rPr>
              <w:t>data controller in accordance with Personal Data Protection Law numbered 6698 (the “</w:t>
            </w:r>
            <w:r w:rsidRPr="00E42BA5">
              <w:rPr>
                <w:rFonts w:ascii="Times New Roman" w:hAnsi="Times New Roman" w:cs="Times New Roman"/>
                <w:b/>
                <w:bCs/>
                <w:lang w:val="en-US"/>
              </w:rPr>
              <w:t>PDPL</w:t>
            </w:r>
            <w:r w:rsidRPr="00E42BA5">
              <w:rPr>
                <w:rFonts w:ascii="Times New Roman" w:hAnsi="Times New Roman" w:cs="Times New Roman"/>
                <w:lang w:val="en-US"/>
              </w:rPr>
              <w:t>”) and related legislation.</w:t>
            </w:r>
          </w:p>
        </w:tc>
      </w:tr>
      <w:tr w:rsidR="00DD7CC4" w:rsidRPr="00DD7CC4" w14:paraId="6F44B95E" w14:textId="191E75F9" w:rsidTr="00DD7CC4">
        <w:tc>
          <w:tcPr>
            <w:tcW w:w="4815" w:type="dxa"/>
          </w:tcPr>
          <w:p w14:paraId="2D31EC58" w14:textId="473E8698" w:rsidR="00DD7CC4" w:rsidRPr="00DD7CC4" w:rsidRDefault="00DD7CC4" w:rsidP="009760C0">
            <w:pPr>
              <w:pStyle w:val="AralkYok"/>
              <w:spacing w:after="240" w:line="276" w:lineRule="auto"/>
              <w:jc w:val="both"/>
              <w:rPr>
                <w:rFonts w:ascii="Times New Roman" w:hAnsi="Times New Roman" w:cs="Times New Roman"/>
              </w:rPr>
            </w:pPr>
            <w:r w:rsidRPr="00DD7CC4">
              <w:rPr>
                <w:rFonts w:ascii="Times New Roman" w:hAnsi="Times New Roman" w:cs="Times New Roman"/>
              </w:rPr>
              <w:t>Aydınlatma Metni, Helvacı Laik Aşar ile irtibat kuran çalışan ve stajyer adaylarını, 6698 sayılı Kişisel Verilerin Korunması Kanunu (“</w:t>
            </w:r>
            <w:r w:rsidRPr="00DD7CC4">
              <w:rPr>
                <w:rFonts w:ascii="Times New Roman" w:hAnsi="Times New Roman" w:cs="Times New Roman"/>
                <w:b/>
                <w:bCs/>
              </w:rPr>
              <w:t>KVKK</w:t>
            </w:r>
            <w:r w:rsidRPr="00DD7CC4">
              <w:rPr>
                <w:rFonts w:ascii="Times New Roman" w:hAnsi="Times New Roman" w:cs="Times New Roman"/>
              </w:rPr>
              <w:t>”) gereğince işlenen kişisel verileri hakkında bilgilendirmeyi amaçlamaktadır.</w:t>
            </w:r>
          </w:p>
        </w:tc>
        <w:tc>
          <w:tcPr>
            <w:tcW w:w="4247" w:type="dxa"/>
          </w:tcPr>
          <w:p w14:paraId="40A09079" w14:textId="5042512A" w:rsidR="00DD7CC4" w:rsidRPr="00E42BA5" w:rsidRDefault="000E7F14" w:rsidP="009760C0">
            <w:pPr>
              <w:pStyle w:val="AralkYok"/>
              <w:spacing w:after="240" w:line="276" w:lineRule="auto"/>
              <w:jc w:val="both"/>
              <w:rPr>
                <w:rFonts w:ascii="Times New Roman" w:hAnsi="Times New Roman" w:cs="Times New Roman"/>
                <w:lang w:val="en-US"/>
              </w:rPr>
            </w:pPr>
            <w:r w:rsidRPr="00E42BA5">
              <w:rPr>
                <w:rFonts w:ascii="Times New Roman" w:hAnsi="Times New Roman" w:cs="Times New Roman"/>
                <w:lang w:val="en-US"/>
              </w:rPr>
              <w:t>The Privacy Notice aims to inform employee and intern candidates about their personal data processed in accordance with Personal Data Protection Law numbered 6698.</w:t>
            </w:r>
          </w:p>
        </w:tc>
      </w:tr>
      <w:tr w:rsidR="000E7F14" w:rsidRPr="00DD7CC4" w14:paraId="60246E70" w14:textId="420FCB92" w:rsidTr="00DD7CC4">
        <w:tc>
          <w:tcPr>
            <w:tcW w:w="4815" w:type="dxa"/>
          </w:tcPr>
          <w:p w14:paraId="55FDF1FC" w14:textId="0021C3E9" w:rsidR="000E7F14" w:rsidRDefault="000E7F14" w:rsidP="000E7F14">
            <w:pPr>
              <w:pStyle w:val="AralkYok"/>
              <w:spacing w:after="240" w:line="276" w:lineRule="auto"/>
              <w:jc w:val="both"/>
              <w:rPr>
                <w:rFonts w:ascii="Times New Roman" w:hAnsi="Times New Roman" w:cs="Times New Roman"/>
              </w:rPr>
            </w:pPr>
            <w:r w:rsidRPr="00DD7CC4">
              <w:rPr>
                <w:rFonts w:ascii="Times New Roman" w:hAnsi="Times New Roman" w:cs="Times New Roman"/>
                <w:b/>
                <w:bCs/>
              </w:rPr>
              <w:t>İşlenecek Kişisel Veriler</w:t>
            </w:r>
          </w:p>
          <w:p w14:paraId="572FCEFC" w14:textId="1AF0A590" w:rsidR="000E7F14" w:rsidRPr="00DD7CC4" w:rsidRDefault="000E7F14" w:rsidP="000E7F14">
            <w:pPr>
              <w:pStyle w:val="AralkYok"/>
              <w:spacing w:after="240" w:line="276" w:lineRule="auto"/>
              <w:jc w:val="both"/>
              <w:rPr>
                <w:rFonts w:ascii="Times New Roman" w:hAnsi="Times New Roman" w:cs="Times New Roman"/>
              </w:rPr>
            </w:pPr>
            <w:r w:rsidRPr="00DD7CC4">
              <w:rPr>
                <w:rFonts w:ascii="Times New Roman" w:hAnsi="Times New Roman" w:cs="Times New Roman"/>
              </w:rPr>
              <w:t xml:space="preserve">İlgili </w:t>
            </w:r>
            <w:proofErr w:type="spellStart"/>
            <w:r w:rsidRPr="00DD7CC4">
              <w:rPr>
                <w:rFonts w:ascii="Times New Roman" w:hAnsi="Times New Roman" w:cs="Times New Roman"/>
              </w:rPr>
              <w:t>Kişi’nin</w:t>
            </w:r>
            <w:proofErr w:type="spellEnd"/>
            <w:r w:rsidRPr="00DD7CC4">
              <w:rPr>
                <w:rFonts w:ascii="Times New Roman" w:hAnsi="Times New Roman" w:cs="Times New Roman"/>
              </w:rPr>
              <w:t xml:space="preserve">, Helvacı Laik </w:t>
            </w:r>
            <w:proofErr w:type="spellStart"/>
            <w:r w:rsidRPr="00DD7CC4">
              <w:rPr>
                <w:rFonts w:ascii="Times New Roman" w:hAnsi="Times New Roman" w:cs="Times New Roman"/>
              </w:rPr>
              <w:t>Aşar’a</w:t>
            </w:r>
            <w:proofErr w:type="spellEnd"/>
            <w:r w:rsidRPr="00DD7CC4">
              <w:rPr>
                <w:rFonts w:ascii="Times New Roman" w:hAnsi="Times New Roman" w:cs="Times New Roman"/>
              </w:rPr>
              <w:t xml:space="preserve"> iş başvurusunda bulunması ve sonrasında işe alım sürecinin yürütülmesi kapsamında paylaştıkları; kimlik bilgileri, iletişim bilgileri, eğitim bilgileri, iş deneyimi bilgileri ile bunlar dışındaki paylaşılan her türlü kişisel verileri </w:t>
            </w:r>
            <w:r w:rsidR="00E42BA5">
              <w:rPr>
                <w:rFonts w:ascii="Times New Roman" w:hAnsi="Times New Roman" w:cs="Times New Roman"/>
              </w:rPr>
              <w:t>işlenmektedir.</w:t>
            </w:r>
          </w:p>
        </w:tc>
        <w:tc>
          <w:tcPr>
            <w:tcW w:w="4247" w:type="dxa"/>
          </w:tcPr>
          <w:p w14:paraId="3FA5FE60" w14:textId="77777777" w:rsidR="000E7F14" w:rsidRPr="00E42BA5" w:rsidRDefault="000E7F14" w:rsidP="000E7F14">
            <w:pPr>
              <w:pStyle w:val="AralkYok"/>
              <w:spacing w:after="240" w:line="276" w:lineRule="auto"/>
              <w:jc w:val="both"/>
              <w:rPr>
                <w:rFonts w:ascii="Times New Roman" w:hAnsi="Times New Roman" w:cs="Times New Roman"/>
                <w:b/>
                <w:bCs/>
                <w:lang w:val="en-US"/>
              </w:rPr>
            </w:pPr>
            <w:r w:rsidRPr="00E42BA5">
              <w:rPr>
                <w:rFonts w:ascii="Times New Roman" w:hAnsi="Times New Roman" w:cs="Times New Roman"/>
                <w:b/>
                <w:bCs/>
                <w:lang w:val="en-US"/>
              </w:rPr>
              <w:t>Personal Data to be Processed</w:t>
            </w:r>
          </w:p>
          <w:p w14:paraId="73016D83" w14:textId="0D137EAC" w:rsidR="000E7F14" w:rsidRPr="00E42BA5" w:rsidRDefault="00E42BA5" w:rsidP="000E7F14">
            <w:pPr>
              <w:pStyle w:val="AralkYok"/>
              <w:spacing w:after="240" w:line="276" w:lineRule="auto"/>
              <w:jc w:val="both"/>
              <w:rPr>
                <w:rFonts w:ascii="Times New Roman" w:hAnsi="Times New Roman" w:cs="Times New Roman"/>
                <w:lang w:val="en-US"/>
              </w:rPr>
            </w:pPr>
            <w:r>
              <w:rPr>
                <w:rFonts w:ascii="Times New Roman" w:hAnsi="Times New Roman" w:cs="Times New Roman"/>
                <w:lang w:val="en-US"/>
              </w:rPr>
              <w:t>Identity information, contact information, education information, work experience information and any other personal data shared</w:t>
            </w:r>
            <w:r>
              <w:t xml:space="preserve"> </w:t>
            </w:r>
            <w:r>
              <w:rPr>
                <w:rFonts w:ascii="Times New Roman" w:hAnsi="Times New Roman" w:cs="Times New Roman"/>
                <w:lang w:val="en-US"/>
              </w:rPr>
              <w:t>of the Related Person,</w:t>
            </w:r>
            <w:r w:rsidRPr="00E42BA5">
              <w:rPr>
                <w:rFonts w:ascii="Times New Roman" w:hAnsi="Times New Roman" w:cs="Times New Roman"/>
                <w:lang w:val="en-US"/>
              </w:rPr>
              <w:t xml:space="preserve"> </w:t>
            </w:r>
            <w:r>
              <w:rPr>
                <w:rFonts w:ascii="Times New Roman" w:hAnsi="Times New Roman" w:cs="Times New Roman"/>
                <w:lang w:val="en-US"/>
              </w:rPr>
              <w:t>w</w:t>
            </w:r>
            <w:r w:rsidRPr="00E42BA5">
              <w:rPr>
                <w:rFonts w:ascii="Times New Roman" w:hAnsi="Times New Roman" w:cs="Times New Roman"/>
                <w:lang w:val="en-US"/>
              </w:rPr>
              <w:t xml:space="preserve">ithin the scope of applying </w:t>
            </w:r>
            <w:r>
              <w:rPr>
                <w:rFonts w:ascii="Times New Roman" w:hAnsi="Times New Roman" w:cs="Times New Roman"/>
                <w:lang w:val="en-US"/>
              </w:rPr>
              <w:t xml:space="preserve">to </w:t>
            </w:r>
            <w:del w:id="0" w:author="Doğukan Aşar" w:date="2021-12-16T21:03:00Z">
              <w:r w:rsidDel="003009BD">
                <w:rPr>
                  <w:rFonts w:ascii="Times New Roman" w:hAnsi="Times New Roman" w:cs="Times New Roman"/>
                  <w:lang w:val="en-US"/>
                </w:rPr>
                <w:delText xml:space="preserve">the </w:delText>
              </w:r>
            </w:del>
            <w:proofErr w:type="spellStart"/>
            <w:r>
              <w:rPr>
                <w:rFonts w:ascii="Times New Roman" w:hAnsi="Times New Roman" w:cs="Times New Roman"/>
                <w:lang w:val="en-US"/>
              </w:rPr>
              <w:t>Helvacı</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Aşar</w:t>
            </w:r>
            <w:proofErr w:type="spellEnd"/>
            <w:r>
              <w:rPr>
                <w:rFonts w:ascii="Times New Roman" w:hAnsi="Times New Roman" w:cs="Times New Roman"/>
                <w:lang w:val="en-US"/>
              </w:rPr>
              <w:t xml:space="preserve"> </w:t>
            </w:r>
            <w:r w:rsidRPr="00E42BA5">
              <w:rPr>
                <w:rFonts w:ascii="Times New Roman" w:hAnsi="Times New Roman" w:cs="Times New Roman"/>
                <w:lang w:val="en-US"/>
              </w:rPr>
              <w:t>for a job and then conducting the recruitment process</w:t>
            </w:r>
            <w:r>
              <w:rPr>
                <w:rFonts w:ascii="Times New Roman" w:hAnsi="Times New Roman" w:cs="Times New Roman"/>
                <w:lang w:val="en-US"/>
              </w:rPr>
              <w:t xml:space="preserve">, </w:t>
            </w:r>
            <w:del w:id="1" w:author="Doğukan Aşar" w:date="2021-12-16T21:03:00Z">
              <w:r w:rsidDel="003009BD">
                <w:rPr>
                  <w:rFonts w:ascii="Times New Roman" w:hAnsi="Times New Roman" w:cs="Times New Roman"/>
                  <w:lang w:val="en-US"/>
                </w:rPr>
                <w:delText xml:space="preserve">is </w:delText>
              </w:r>
            </w:del>
            <w:ins w:id="2" w:author="Doğukan Aşar" w:date="2021-12-16T21:03:00Z">
              <w:r w:rsidR="003009BD">
                <w:rPr>
                  <w:rFonts w:ascii="Times New Roman" w:hAnsi="Times New Roman" w:cs="Times New Roman"/>
                  <w:lang w:val="en-US"/>
                </w:rPr>
                <w:t xml:space="preserve">has been </w:t>
              </w:r>
            </w:ins>
            <w:r>
              <w:rPr>
                <w:rFonts w:ascii="Times New Roman" w:hAnsi="Times New Roman" w:cs="Times New Roman"/>
                <w:lang w:val="en-US"/>
              </w:rPr>
              <w:t xml:space="preserve">processed. </w:t>
            </w:r>
          </w:p>
        </w:tc>
      </w:tr>
      <w:tr w:rsidR="000E7F14" w:rsidRPr="00DD7CC4" w14:paraId="78EEB109" w14:textId="1CB29369" w:rsidTr="00DD7CC4">
        <w:tc>
          <w:tcPr>
            <w:tcW w:w="4815" w:type="dxa"/>
          </w:tcPr>
          <w:p w14:paraId="4C3E7720" w14:textId="136CEBA2" w:rsidR="00E42BA5" w:rsidRDefault="00E42BA5" w:rsidP="000E7F14">
            <w:pPr>
              <w:pStyle w:val="AralkYok"/>
              <w:spacing w:after="240" w:line="276" w:lineRule="auto"/>
              <w:jc w:val="both"/>
              <w:rPr>
                <w:rFonts w:ascii="Times New Roman" w:hAnsi="Times New Roman" w:cs="Times New Roman"/>
              </w:rPr>
            </w:pPr>
            <w:r w:rsidRPr="00DD7CC4">
              <w:rPr>
                <w:rFonts w:ascii="Times New Roman" w:hAnsi="Times New Roman" w:cs="Times New Roman"/>
                <w:b/>
                <w:bCs/>
              </w:rPr>
              <w:t>Kişisel Verilerin İşlenmesi Amacı ve Hukuki Sebebi</w:t>
            </w:r>
          </w:p>
          <w:p w14:paraId="15F5273B" w14:textId="54023CEF" w:rsidR="000E7F14" w:rsidRPr="00DD7CC4" w:rsidRDefault="000E7F14" w:rsidP="000E7F14">
            <w:pPr>
              <w:pStyle w:val="AralkYok"/>
              <w:spacing w:after="240" w:line="276" w:lineRule="auto"/>
              <w:jc w:val="both"/>
              <w:rPr>
                <w:rFonts w:ascii="Times New Roman" w:hAnsi="Times New Roman" w:cs="Times New Roman"/>
              </w:rPr>
            </w:pPr>
            <w:r w:rsidRPr="00DD7CC4">
              <w:rPr>
                <w:rFonts w:ascii="Times New Roman" w:hAnsi="Times New Roman" w:cs="Times New Roman"/>
              </w:rPr>
              <w:t xml:space="preserve">Helvacı Laik </w:t>
            </w:r>
            <w:proofErr w:type="spellStart"/>
            <w:r w:rsidRPr="00DD7CC4">
              <w:rPr>
                <w:rFonts w:ascii="Times New Roman" w:hAnsi="Times New Roman" w:cs="Times New Roman"/>
              </w:rPr>
              <w:t>Aşar’a</w:t>
            </w:r>
            <w:proofErr w:type="spellEnd"/>
            <w:r w:rsidRPr="00DD7CC4">
              <w:rPr>
                <w:rFonts w:ascii="Times New Roman" w:hAnsi="Times New Roman" w:cs="Times New Roman"/>
              </w:rPr>
              <w:t xml:space="preserve"> iş başvurusunda bulunan İlgili </w:t>
            </w:r>
            <w:proofErr w:type="spellStart"/>
            <w:r w:rsidRPr="00DD7CC4">
              <w:rPr>
                <w:rFonts w:ascii="Times New Roman" w:hAnsi="Times New Roman" w:cs="Times New Roman"/>
              </w:rPr>
              <w:t>Kişi’nin</w:t>
            </w:r>
            <w:proofErr w:type="spellEnd"/>
            <w:r w:rsidRPr="00DD7CC4">
              <w:rPr>
                <w:rFonts w:ascii="Times New Roman" w:hAnsi="Times New Roman" w:cs="Times New Roman"/>
              </w:rPr>
              <w:t xml:space="preserve"> </w:t>
            </w:r>
            <w:r w:rsidR="00E42BA5">
              <w:rPr>
                <w:rFonts w:ascii="Times New Roman" w:hAnsi="Times New Roman" w:cs="Times New Roman"/>
              </w:rPr>
              <w:t>Helvacı Laik Aşar ile</w:t>
            </w:r>
            <w:r w:rsidRPr="00DD7CC4">
              <w:rPr>
                <w:rFonts w:ascii="Times New Roman" w:hAnsi="Times New Roman" w:cs="Times New Roman"/>
              </w:rPr>
              <w:t xml:space="preserve"> paylaşmış olduğu kişisel veriler; iş başvurularının değerlendirilmesi, İlgili Kişi ile iletişime geçilmesi ve işe alım süreçlerinin </w:t>
            </w:r>
            <w:r w:rsidRPr="00DD7CC4">
              <w:rPr>
                <w:rFonts w:ascii="Times New Roman" w:hAnsi="Times New Roman" w:cs="Times New Roman"/>
              </w:rPr>
              <w:lastRenderedPageBreak/>
              <w:t>gerçekleştirilmesi kapsamında aşağıda yer alan amaç ve hukuki sebepler doğrultusunda</w:t>
            </w:r>
            <w:r w:rsidR="0035129D">
              <w:rPr>
                <w:rFonts w:ascii="Times New Roman" w:hAnsi="Times New Roman" w:cs="Times New Roman"/>
              </w:rPr>
              <w:t>:</w:t>
            </w:r>
          </w:p>
        </w:tc>
        <w:tc>
          <w:tcPr>
            <w:tcW w:w="4247" w:type="dxa"/>
          </w:tcPr>
          <w:p w14:paraId="50FBDEB7" w14:textId="77777777" w:rsidR="00E42BA5" w:rsidRPr="00E42BA5" w:rsidRDefault="00E42BA5" w:rsidP="00E42BA5">
            <w:pPr>
              <w:pStyle w:val="AralkYok"/>
              <w:jc w:val="both"/>
              <w:rPr>
                <w:rFonts w:ascii="Times New Roman" w:hAnsi="Times New Roman" w:cs="Times New Roman"/>
                <w:b/>
                <w:bCs/>
                <w:lang w:val="en-US"/>
              </w:rPr>
            </w:pPr>
            <w:r w:rsidRPr="00E42BA5">
              <w:rPr>
                <w:rFonts w:ascii="Times New Roman" w:hAnsi="Times New Roman" w:cs="Times New Roman"/>
                <w:b/>
                <w:bCs/>
                <w:lang w:val="en-US"/>
              </w:rPr>
              <w:lastRenderedPageBreak/>
              <w:t>Purpose and Legal Reason for Processing Personal Data</w:t>
            </w:r>
          </w:p>
          <w:p w14:paraId="2365D8CD" w14:textId="6E6ECCE4" w:rsidR="00551878" w:rsidRDefault="00551878" w:rsidP="000E7F14">
            <w:pPr>
              <w:pStyle w:val="AralkYok"/>
              <w:spacing w:after="240" w:line="276" w:lineRule="auto"/>
              <w:jc w:val="both"/>
              <w:rPr>
                <w:rFonts w:ascii="Times New Roman" w:hAnsi="Times New Roman" w:cs="Times New Roman"/>
                <w:lang w:val="en-US"/>
              </w:rPr>
            </w:pPr>
          </w:p>
          <w:p w14:paraId="2BB7386C" w14:textId="651128A1" w:rsidR="00551878" w:rsidRDefault="00551878" w:rsidP="000E7F14">
            <w:pPr>
              <w:pStyle w:val="AralkYok"/>
              <w:spacing w:after="240" w:line="276" w:lineRule="auto"/>
              <w:jc w:val="both"/>
              <w:rPr>
                <w:rFonts w:ascii="Times New Roman" w:hAnsi="Times New Roman" w:cs="Times New Roman"/>
                <w:lang w:val="en-US"/>
              </w:rPr>
            </w:pPr>
            <w:r>
              <w:rPr>
                <w:rFonts w:ascii="Times New Roman" w:hAnsi="Times New Roman" w:cs="Times New Roman"/>
                <w:lang w:val="en-US"/>
              </w:rPr>
              <w:t xml:space="preserve">Personal data shared with </w:t>
            </w:r>
            <w:del w:id="3" w:author="Doğukan Aşar" w:date="2021-12-17T11:06:00Z">
              <w:r w:rsidDel="00D14605">
                <w:rPr>
                  <w:rFonts w:ascii="Times New Roman" w:hAnsi="Times New Roman" w:cs="Times New Roman"/>
                  <w:lang w:val="en-US"/>
                </w:rPr>
                <w:delText xml:space="preserve">the </w:delText>
              </w:r>
            </w:del>
            <w:proofErr w:type="spellStart"/>
            <w:r>
              <w:rPr>
                <w:rFonts w:ascii="Times New Roman" w:hAnsi="Times New Roman" w:cs="Times New Roman"/>
                <w:lang w:val="en-US"/>
              </w:rPr>
              <w:t>Helvacı</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Aşar</w:t>
            </w:r>
            <w:proofErr w:type="spellEnd"/>
            <w:r>
              <w:rPr>
                <w:rFonts w:ascii="Times New Roman" w:hAnsi="Times New Roman" w:cs="Times New Roman"/>
                <w:lang w:val="en-US"/>
              </w:rPr>
              <w:t xml:space="preserve"> by the Related Person applying for a job </w:t>
            </w:r>
            <w:del w:id="4" w:author="Doğukan Aşar" w:date="2021-12-17T11:07:00Z">
              <w:r w:rsidR="00606DE5" w:rsidDel="00D14605">
                <w:rPr>
                  <w:rFonts w:ascii="Times New Roman" w:hAnsi="Times New Roman" w:cs="Times New Roman"/>
                  <w:lang w:val="en-US"/>
                </w:rPr>
                <w:delText xml:space="preserve">is </w:delText>
              </w:r>
            </w:del>
            <w:ins w:id="5" w:author="Doğukan Aşar" w:date="2021-12-17T11:07:00Z">
              <w:r w:rsidR="00D14605">
                <w:rPr>
                  <w:rFonts w:ascii="Times New Roman" w:hAnsi="Times New Roman" w:cs="Times New Roman"/>
                  <w:lang w:val="en-US"/>
                </w:rPr>
                <w:t>has been</w:t>
              </w:r>
              <w:r w:rsidR="00D14605">
                <w:rPr>
                  <w:rFonts w:ascii="Times New Roman" w:hAnsi="Times New Roman" w:cs="Times New Roman"/>
                  <w:lang w:val="en-US"/>
                </w:rPr>
                <w:t xml:space="preserve"> </w:t>
              </w:r>
            </w:ins>
            <w:r w:rsidR="00606DE5">
              <w:rPr>
                <w:rFonts w:ascii="Times New Roman" w:hAnsi="Times New Roman" w:cs="Times New Roman"/>
                <w:lang w:val="en-US"/>
              </w:rPr>
              <w:t xml:space="preserve">processed </w:t>
            </w:r>
            <w:r w:rsidR="0035129D">
              <w:rPr>
                <w:rFonts w:ascii="Times New Roman" w:hAnsi="Times New Roman" w:cs="Times New Roman"/>
                <w:lang w:val="en-US"/>
              </w:rPr>
              <w:t>i</w:t>
            </w:r>
            <w:r w:rsidR="0035129D" w:rsidRPr="0035129D">
              <w:rPr>
                <w:rFonts w:ascii="Times New Roman" w:hAnsi="Times New Roman" w:cs="Times New Roman"/>
                <w:lang w:val="en-US"/>
              </w:rPr>
              <w:t xml:space="preserve">n line with the following purposes and legal reasons, within the scope of evaluating job </w:t>
            </w:r>
            <w:r w:rsidR="0035129D" w:rsidRPr="0035129D">
              <w:rPr>
                <w:rFonts w:ascii="Times New Roman" w:hAnsi="Times New Roman" w:cs="Times New Roman"/>
                <w:lang w:val="en-US"/>
              </w:rPr>
              <w:lastRenderedPageBreak/>
              <w:t xml:space="preserve">applications, communicating with the </w:t>
            </w:r>
            <w:r w:rsidR="0035129D">
              <w:rPr>
                <w:rFonts w:ascii="Times New Roman" w:hAnsi="Times New Roman" w:cs="Times New Roman"/>
                <w:lang w:val="en-US"/>
              </w:rPr>
              <w:t>Related</w:t>
            </w:r>
            <w:r w:rsidR="0035129D" w:rsidRPr="0035129D">
              <w:rPr>
                <w:rFonts w:ascii="Times New Roman" w:hAnsi="Times New Roman" w:cs="Times New Roman"/>
                <w:lang w:val="en-US"/>
              </w:rPr>
              <w:t xml:space="preserve"> Person and performing the recruitment processes</w:t>
            </w:r>
            <w:r w:rsidR="0035129D">
              <w:rPr>
                <w:rFonts w:ascii="Times New Roman" w:hAnsi="Times New Roman" w:cs="Times New Roman"/>
                <w:lang w:val="en-US"/>
              </w:rPr>
              <w:t xml:space="preserve"> without his/her express content:</w:t>
            </w:r>
          </w:p>
          <w:p w14:paraId="09CDF066" w14:textId="1478A526" w:rsidR="00E42BA5" w:rsidRPr="00E42BA5" w:rsidRDefault="00E42BA5" w:rsidP="000E7F14">
            <w:pPr>
              <w:pStyle w:val="AralkYok"/>
              <w:spacing w:after="240" w:line="276" w:lineRule="auto"/>
              <w:jc w:val="both"/>
              <w:rPr>
                <w:rFonts w:ascii="Times New Roman" w:hAnsi="Times New Roman" w:cs="Times New Roman"/>
                <w:lang w:val="en-US"/>
              </w:rPr>
            </w:pPr>
          </w:p>
        </w:tc>
      </w:tr>
      <w:tr w:rsidR="000E7F14" w:rsidRPr="00DD7CC4" w14:paraId="4B8482FF" w14:textId="3C8C36F2" w:rsidTr="00DD7CC4">
        <w:tc>
          <w:tcPr>
            <w:tcW w:w="4815" w:type="dxa"/>
          </w:tcPr>
          <w:p w14:paraId="780AA5B8" w14:textId="64A9318A" w:rsidR="000E7F14" w:rsidRPr="00DD7CC4" w:rsidRDefault="000E7F14" w:rsidP="000E7F14">
            <w:pPr>
              <w:pStyle w:val="AralkYok"/>
              <w:numPr>
                <w:ilvl w:val="0"/>
                <w:numId w:val="28"/>
              </w:numPr>
              <w:spacing w:after="240" w:line="276" w:lineRule="auto"/>
              <w:ind w:left="0"/>
              <w:jc w:val="both"/>
              <w:rPr>
                <w:rFonts w:ascii="Times New Roman" w:hAnsi="Times New Roman" w:cs="Times New Roman"/>
              </w:rPr>
            </w:pPr>
            <w:r w:rsidRPr="00DD7CC4">
              <w:rPr>
                <w:rFonts w:ascii="Times New Roman" w:hAnsi="Times New Roman" w:cs="Times New Roman"/>
              </w:rPr>
              <w:lastRenderedPageBreak/>
              <w:t xml:space="preserve">İlgili </w:t>
            </w:r>
            <w:proofErr w:type="spellStart"/>
            <w:r w:rsidRPr="00DD7CC4">
              <w:rPr>
                <w:rFonts w:ascii="Times New Roman" w:hAnsi="Times New Roman" w:cs="Times New Roman"/>
              </w:rPr>
              <w:t>Kişi’nin</w:t>
            </w:r>
            <w:proofErr w:type="spellEnd"/>
            <w:r w:rsidRPr="00DD7CC4">
              <w:rPr>
                <w:rFonts w:ascii="Times New Roman" w:hAnsi="Times New Roman" w:cs="Times New Roman"/>
              </w:rPr>
              <w:t xml:space="preserve"> iş başvurusunu değerlendirmek ve mülakat görüşmelerini gerçekleştirmek</w:t>
            </w:r>
            <w:r w:rsidR="0035129D">
              <w:rPr>
                <w:rFonts w:ascii="Times New Roman" w:hAnsi="Times New Roman" w:cs="Times New Roman"/>
              </w:rPr>
              <w:t xml:space="preserve"> için</w:t>
            </w:r>
            <w:r w:rsidRPr="00DD7CC4">
              <w:rPr>
                <w:rFonts w:ascii="Times New Roman" w:hAnsi="Times New Roman" w:cs="Times New Roman"/>
              </w:rPr>
              <w:t xml:space="preserve">, Helvacı Laik </w:t>
            </w:r>
            <w:proofErr w:type="spellStart"/>
            <w:r w:rsidRPr="00DD7CC4">
              <w:rPr>
                <w:rFonts w:ascii="Times New Roman" w:hAnsi="Times New Roman" w:cs="Times New Roman"/>
              </w:rPr>
              <w:t>Aşar’ın</w:t>
            </w:r>
            <w:proofErr w:type="spellEnd"/>
            <w:r w:rsidRPr="00DD7CC4">
              <w:rPr>
                <w:rFonts w:ascii="Times New Roman" w:hAnsi="Times New Roman" w:cs="Times New Roman"/>
              </w:rPr>
              <w:t xml:space="preserve"> meşru menfaatlerinin korunması için gerekli olması hukuki sebebi ile KVKK madde 5/2-f kapsamında, </w:t>
            </w:r>
          </w:p>
        </w:tc>
        <w:tc>
          <w:tcPr>
            <w:tcW w:w="4247" w:type="dxa"/>
          </w:tcPr>
          <w:p w14:paraId="6A24BD19" w14:textId="5E5086AC" w:rsidR="000E7F14" w:rsidRPr="00E42BA5" w:rsidRDefault="0035129D" w:rsidP="000E7F14">
            <w:pPr>
              <w:pStyle w:val="AralkYok"/>
              <w:numPr>
                <w:ilvl w:val="0"/>
                <w:numId w:val="28"/>
              </w:numPr>
              <w:spacing w:after="240" w:line="276" w:lineRule="auto"/>
              <w:ind w:left="0"/>
              <w:jc w:val="both"/>
              <w:rPr>
                <w:rFonts w:ascii="Times New Roman" w:hAnsi="Times New Roman" w:cs="Times New Roman"/>
                <w:lang w:val="en-US"/>
              </w:rPr>
            </w:pPr>
            <w:r w:rsidRPr="0035129D">
              <w:rPr>
                <w:rFonts w:ascii="Times New Roman" w:hAnsi="Times New Roman" w:cs="Times New Roman"/>
                <w:lang w:val="en-US"/>
              </w:rPr>
              <w:t xml:space="preserve">Within the scope of </w:t>
            </w:r>
            <w:r>
              <w:rPr>
                <w:rFonts w:ascii="Times New Roman" w:hAnsi="Times New Roman" w:cs="Times New Roman"/>
                <w:lang w:val="en-US"/>
              </w:rPr>
              <w:t>the PDPL</w:t>
            </w:r>
            <w:r w:rsidRPr="0035129D">
              <w:rPr>
                <w:rFonts w:ascii="Times New Roman" w:hAnsi="Times New Roman" w:cs="Times New Roman"/>
                <w:lang w:val="en-US"/>
              </w:rPr>
              <w:t xml:space="preserve"> </w:t>
            </w:r>
            <w:r>
              <w:rPr>
                <w:rFonts w:ascii="Times New Roman" w:hAnsi="Times New Roman" w:cs="Times New Roman"/>
                <w:lang w:val="en-US"/>
              </w:rPr>
              <w:t>A</w:t>
            </w:r>
            <w:r w:rsidRPr="0035129D">
              <w:rPr>
                <w:rFonts w:ascii="Times New Roman" w:hAnsi="Times New Roman" w:cs="Times New Roman"/>
                <w:lang w:val="en-US"/>
              </w:rPr>
              <w:t>rticle 5/2-f, due to the legal reason</w:t>
            </w:r>
            <w:r>
              <w:rPr>
                <w:rFonts w:ascii="Times New Roman" w:hAnsi="Times New Roman" w:cs="Times New Roman"/>
                <w:lang w:val="en-US"/>
              </w:rPr>
              <w:t xml:space="preserve"> that</w:t>
            </w:r>
            <w:r w:rsidRPr="0035129D">
              <w:rPr>
                <w:rFonts w:ascii="Times New Roman" w:hAnsi="Times New Roman" w:cs="Times New Roman"/>
                <w:lang w:val="en-US"/>
              </w:rPr>
              <w:t xml:space="preserve"> it is necessary for the protection of the legitimate interests of </w:t>
            </w:r>
            <w:del w:id="6" w:author="Doğukan Aşar" w:date="2021-12-17T11:07:00Z">
              <w:r w:rsidDel="00D14605">
                <w:rPr>
                  <w:rFonts w:ascii="Times New Roman" w:hAnsi="Times New Roman" w:cs="Times New Roman"/>
                  <w:lang w:val="en-US"/>
                </w:rPr>
                <w:delText xml:space="preserve">the </w:delText>
              </w:r>
            </w:del>
            <w:proofErr w:type="spellStart"/>
            <w:r w:rsidRPr="0035129D">
              <w:rPr>
                <w:rFonts w:ascii="Times New Roman" w:hAnsi="Times New Roman" w:cs="Times New Roman"/>
                <w:lang w:val="en-US"/>
              </w:rPr>
              <w:t>Helvacı</w:t>
            </w:r>
            <w:proofErr w:type="spellEnd"/>
            <w:r w:rsidRPr="0035129D">
              <w:rPr>
                <w:rFonts w:ascii="Times New Roman" w:hAnsi="Times New Roman" w:cs="Times New Roman"/>
                <w:lang w:val="en-US"/>
              </w:rPr>
              <w:t xml:space="preserve"> </w:t>
            </w:r>
            <w:proofErr w:type="spellStart"/>
            <w:r w:rsidRPr="0035129D">
              <w:rPr>
                <w:rFonts w:ascii="Times New Roman" w:hAnsi="Times New Roman" w:cs="Times New Roman"/>
                <w:lang w:val="en-US"/>
              </w:rPr>
              <w:t>Laik</w:t>
            </w:r>
            <w:proofErr w:type="spellEnd"/>
            <w:r w:rsidRPr="0035129D">
              <w:rPr>
                <w:rFonts w:ascii="Times New Roman" w:hAnsi="Times New Roman" w:cs="Times New Roman"/>
                <w:lang w:val="en-US"/>
              </w:rPr>
              <w:t xml:space="preserve"> </w:t>
            </w:r>
            <w:proofErr w:type="spellStart"/>
            <w:r w:rsidRPr="0035129D">
              <w:rPr>
                <w:rFonts w:ascii="Times New Roman" w:hAnsi="Times New Roman" w:cs="Times New Roman"/>
                <w:lang w:val="en-US"/>
              </w:rPr>
              <w:t>Aşar</w:t>
            </w:r>
            <w:proofErr w:type="spellEnd"/>
            <w:r w:rsidRPr="0035129D">
              <w:rPr>
                <w:rFonts w:ascii="Times New Roman" w:hAnsi="Times New Roman" w:cs="Times New Roman"/>
                <w:lang w:val="en-US"/>
              </w:rPr>
              <w:t xml:space="preserve">, in order to evaluate the job application of the </w:t>
            </w:r>
            <w:r>
              <w:rPr>
                <w:rFonts w:ascii="Times New Roman" w:hAnsi="Times New Roman" w:cs="Times New Roman"/>
                <w:lang w:val="en-US"/>
              </w:rPr>
              <w:t>Related</w:t>
            </w:r>
            <w:r w:rsidRPr="0035129D">
              <w:rPr>
                <w:rFonts w:ascii="Times New Roman" w:hAnsi="Times New Roman" w:cs="Times New Roman"/>
                <w:lang w:val="en-US"/>
              </w:rPr>
              <w:t xml:space="preserve"> Person and to conduct the interview</w:t>
            </w:r>
            <w:r>
              <w:rPr>
                <w:rFonts w:ascii="Times New Roman" w:hAnsi="Times New Roman" w:cs="Times New Roman"/>
                <w:lang w:val="en-US"/>
              </w:rPr>
              <w:t>,</w:t>
            </w:r>
          </w:p>
        </w:tc>
      </w:tr>
      <w:tr w:rsidR="000E7F14" w:rsidRPr="00DD7CC4" w14:paraId="2F7A2BB3" w14:textId="1E776A76" w:rsidTr="00DD7CC4">
        <w:tc>
          <w:tcPr>
            <w:tcW w:w="4815" w:type="dxa"/>
          </w:tcPr>
          <w:p w14:paraId="35A253EB" w14:textId="571FB30C" w:rsidR="000E7F14" w:rsidRPr="00DD7CC4" w:rsidRDefault="000E7F14" w:rsidP="000E7F14">
            <w:pPr>
              <w:pStyle w:val="AralkYok"/>
              <w:numPr>
                <w:ilvl w:val="0"/>
                <w:numId w:val="28"/>
              </w:numPr>
              <w:spacing w:after="240" w:line="276" w:lineRule="auto"/>
              <w:ind w:left="0"/>
              <w:jc w:val="both"/>
              <w:rPr>
                <w:rFonts w:ascii="Times New Roman" w:hAnsi="Times New Roman" w:cs="Times New Roman"/>
              </w:rPr>
            </w:pPr>
            <w:r w:rsidRPr="00DD7CC4">
              <w:rPr>
                <w:rFonts w:ascii="Times New Roman" w:hAnsi="Times New Roman" w:cs="Times New Roman"/>
              </w:rPr>
              <w:t xml:space="preserve">Değerlendirme ve görüşmelerin olumlu sonuçlanması ve işe alım sürecinin başlatılabilmesi </w:t>
            </w:r>
            <w:r w:rsidR="0035129D">
              <w:rPr>
                <w:rFonts w:ascii="Times New Roman" w:hAnsi="Times New Roman" w:cs="Times New Roman"/>
              </w:rPr>
              <w:t>için</w:t>
            </w:r>
            <w:r w:rsidRPr="00DD7CC4">
              <w:rPr>
                <w:rFonts w:ascii="Times New Roman" w:hAnsi="Times New Roman" w:cs="Times New Roman"/>
              </w:rPr>
              <w:t xml:space="preserve">, Helvacı Laik Aşar ile girilecek bir </w:t>
            </w:r>
            <w:proofErr w:type="spellStart"/>
            <w:r w:rsidRPr="00DD7CC4">
              <w:rPr>
                <w:rFonts w:ascii="Times New Roman" w:hAnsi="Times New Roman" w:cs="Times New Roman"/>
              </w:rPr>
              <w:t>sözleşmesel</w:t>
            </w:r>
            <w:proofErr w:type="spellEnd"/>
            <w:r w:rsidRPr="00DD7CC4">
              <w:rPr>
                <w:rFonts w:ascii="Times New Roman" w:hAnsi="Times New Roman" w:cs="Times New Roman"/>
              </w:rPr>
              <w:t xml:space="preserve"> ilişki veya sözleşmenin ifası ile doğrudan doğruya ilgili olması hukuki sebebi ile KVKK madde 5/2-c kapsamında,</w:t>
            </w:r>
          </w:p>
        </w:tc>
        <w:tc>
          <w:tcPr>
            <w:tcW w:w="4247" w:type="dxa"/>
          </w:tcPr>
          <w:p w14:paraId="663BE670" w14:textId="524B5AB0" w:rsidR="000E7F14" w:rsidRPr="00E42BA5" w:rsidRDefault="0035129D" w:rsidP="000E7F14">
            <w:pPr>
              <w:pStyle w:val="AralkYok"/>
              <w:numPr>
                <w:ilvl w:val="0"/>
                <w:numId w:val="28"/>
              </w:numPr>
              <w:spacing w:after="240" w:line="276" w:lineRule="auto"/>
              <w:ind w:left="0"/>
              <w:jc w:val="both"/>
              <w:rPr>
                <w:rFonts w:ascii="Times New Roman" w:hAnsi="Times New Roman" w:cs="Times New Roman"/>
                <w:lang w:val="en-US"/>
              </w:rPr>
            </w:pPr>
            <w:r w:rsidRPr="0035129D">
              <w:rPr>
                <w:rFonts w:ascii="Times New Roman" w:hAnsi="Times New Roman" w:cs="Times New Roman"/>
                <w:lang w:val="en-US"/>
              </w:rPr>
              <w:t xml:space="preserve">In order for the evaluation and negotiations to be concluded positively and the recruitment process to be started, a contractual relationship with </w:t>
            </w:r>
            <w:del w:id="7" w:author="Doğukan Aşar" w:date="2021-12-17T11:07:00Z">
              <w:r w:rsidDel="00D14605">
                <w:rPr>
                  <w:rFonts w:ascii="Times New Roman" w:hAnsi="Times New Roman" w:cs="Times New Roman"/>
                  <w:lang w:val="en-US"/>
                </w:rPr>
                <w:delText xml:space="preserve">the </w:delText>
              </w:r>
            </w:del>
            <w:proofErr w:type="spellStart"/>
            <w:r w:rsidRPr="0035129D">
              <w:rPr>
                <w:rFonts w:ascii="Times New Roman" w:hAnsi="Times New Roman" w:cs="Times New Roman"/>
                <w:lang w:val="en-US"/>
              </w:rPr>
              <w:t>Helvacı</w:t>
            </w:r>
            <w:proofErr w:type="spellEnd"/>
            <w:r w:rsidRPr="0035129D">
              <w:rPr>
                <w:rFonts w:ascii="Times New Roman" w:hAnsi="Times New Roman" w:cs="Times New Roman"/>
                <w:lang w:val="en-US"/>
              </w:rPr>
              <w:t xml:space="preserve"> </w:t>
            </w:r>
            <w:proofErr w:type="spellStart"/>
            <w:r w:rsidRPr="0035129D">
              <w:rPr>
                <w:rFonts w:ascii="Times New Roman" w:hAnsi="Times New Roman" w:cs="Times New Roman"/>
                <w:lang w:val="en-US"/>
              </w:rPr>
              <w:t>Laik</w:t>
            </w:r>
            <w:proofErr w:type="spellEnd"/>
            <w:r w:rsidRPr="0035129D">
              <w:rPr>
                <w:rFonts w:ascii="Times New Roman" w:hAnsi="Times New Roman" w:cs="Times New Roman"/>
                <w:lang w:val="en-US"/>
              </w:rPr>
              <w:t xml:space="preserve"> </w:t>
            </w:r>
            <w:proofErr w:type="spellStart"/>
            <w:r w:rsidRPr="0035129D">
              <w:rPr>
                <w:rFonts w:ascii="Times New Roman" w:hAnsi="Times New Roman" w:cs="Times New Roman"/>
                <w:lang w:val="en-US"/>
              </w:rPr>
              <w:t>Aşar</w:t>
            </w:r>
            <w:proofErr w:type="spellEnd"/>
            <w:r w:rsidRPr="0035129D">
              <w:rPr>
                <w:rFonts w:ascii="Times New Roman" w:hAnsi="Times New Roman" w:cs="Times New Roman"/>
                <w:lang w:val="en-US"/>
              </w:rPr>
              <w:t xml:space="preserve"> or the fact that it is directly related to the performance of the contract is within the scope of </w:t>
            </w:r>
            <w:r>
              <w:rPr>
                <w:rFonts w:ascii="Times New Roman" w:hAnsi="Times New Roman" w:cs="Times New Roman"/>
                <w:lang w:val="en-US"/>
              </w:rPr>
              <w:t>the PDPL A</w:t>
            </w:r>
            <w:r w:rsidRPr="0035129D">
              <w:rPr>
                <w:rFonts w:ascii="Times New Roman" w:hAnsi="Times New Roman" w:cs="Times New Roman"/>
                <w:lang w:val="en-US"/>
              </w:rPr>
              <w:t>rticle 5/2-c</w:t>
            </w:r>
            <w:r>
              <w:rPr>
                <w:rFonts w:ascii="Times New Roman" w:hAnsi="Times New Roman" w:cs="Times New Roman"/>
                <w:lang w:val="en-US"/>
              </w:rPr>
              <w:t>,</w:t>
            </w:r>
          </w:p>
        </w:tc>
      </w:tr>
      <w:tr w:rsidR="000E7F14" w:rsidRPr="00DD7CC4" w14:paraId="66A57988" w14:textId="23045206" w:rsidTr="00DD7CC4">
        <w:tc>
          <w:tcPr>
            <w:tcW w:w="4815" w:type="dxa"/>
          </w:tcPr>
          <w:p w14:paraId="7CEB36E2" w14:textId="77777777" w:rsidR="000E7F14" w:rsidRPr="00DD7CC4" w:rsidRDefault="000E7F14" w:rsidP="000E7F14">
            <w:pPr>
              <w:pStyle w:val="AralkYok"/>
              <w:numPr>
                <w:ilvl w:val="0"/>
                <w:numId w:val="28"/>
              </w:numPr>
              <w:spacing w:after="240" w:line="276" w:lineRule="auto"/>
              <w:ind w:left="0"/>
              <w:jc w:val="both"/>
              <w:rPr>
                <w:rFonts w:ascii="Times New Roman" w:hAnsi="Times New Roman" w:cs="Times New Roman"/>
              </w:rPr>
            </w:pPr>
            <w:r w:rsidRPr="00DD7CC4">
              <w:rPr>
                <w:rFonts w:ascii="Times New Roman" w:hAnsi="Times New Roman" w:cs="Times New Roman"/>
              </w:rPr>
              <w:t xml:space="preserve">Helvacı Laik </w:t>
            </w:r>
            <w:proofErr w:type="spellStart"/>
            <w:r w:rsidRPr="00DD7CC4">
              <w:rPr>
                <w:rFonts w:ascii="Times New Roman" w:hAnsi="Times New Roman" w:cs="Times New Roman"/>
              </w:rPr>
              <w:t>Aşar’ın</w:t>
            </w:r>
            <w:proofErr w:type="spellEnd"/>
            <w:r w:rsidRPr="00DD7CC4">
              <w:rPr>
                <w:rFonts w:ascii="Times New Roman" w:hAnsi="Times New Roman" w:cs="Times New Roman"/>
              </w:rPr>
              <w:t xml:space="preserve"> hukuki yükümlülüklerini yerine getirebilmesi için zorunlu olması hukuki sebebi ile KVKK madde 5/2-ç kapsamında açık rıza olmaksızın işlenecektir.</w:t>
            </w:r>
          </w:p>
        </w:tc>
        <w:tc>
          <w:tcPr>
            <w:tcW w:w="4247" w:type="dxa"/>
          </w:tcPr>
          <w:p w14:paraId="77CB62E7" w14:textId="2FE2E27D" w:rsidR="000E7F14" w:rsidRPr="00E42BA5" w:rsidRDefault="0035129D" w:rsidP="000E7F14">
            <w:pPr>
              <w:pStyle w:val="AralkYok"/>
              <w:numPr>
                <w:ilvl w:val="0"/>
                <w:numId w:val="28"/>
              </w:numPr>
              <w:spacing w:after="240" w:line="276" w:lineRule="auto"/>
              <w:ind w:left="0"/>
              <w:jc w:val="both"/>
              <w:rPr>
                <w:rFonts w:ascii="Times New Roman" w:hAnsi="Times New Roman" w:cs="Times New Roman"/>
                <w:lang w:val="en-US"/>
              </w:rPr>
            </w:pPr>
            <w:r w:rsidRPr="0035129D">
              <w:rPr>
                <w:rFonts w:ascii="Times New Roman" w:hAnsi="Times New Roman" w:cs="Times New Roman"/>
                <w:lang w:val="en-US"/>
              </w:rPr>
              <w:t xml:space="preserve">Due to the legal reason that it is compulsory for </w:t>
            </w:r>
            <w:del w:id="8" w:author="Doğukan Aşar" w:date="2021-12-17T11:07:00Z">
              <w:r w:rsidDel="00D14605">
                <w:rPr>
                  <w:rFonts w:ascii="Times New Roman" w:hAnsi="Times New Roman" w:cs="Times New Roman"/>
                  <w:lang w:val="en-US"/>
                </w:rPr>
                <w:delText xml:space="preserve">the </w:delText>
              </w:r>
            </w:del>
            <w:proofErr w:type="spellStart"/>
            <w:r w:rsidRPr="0035129D">
              <w:rPr>
                <w:rFonts w:ascii="Times New Roman" w:hAnsi="Times New Roman" w:cs="Times New Roman"/>
                <w:lang w:val="en-US"/>
              </w:rPr>
              <w:t>Helvacı</w:t>
            </w:r>
            <w:proofErr w:type="spellEnd"/>
            <w:r w:rsidRPr="0035129D">
              <w:rPr>
                <w:rFonts w:ascii="Times New Roman" w:hAnsi="Times New Roman" w:cs="Times New Roman"/>
                <w:lang w:val="en-US"/>
              </w:rPr>
              <w:t xml:space="preserve"> </w:t>
            </w:r>
            <w:proofErr w:type="spellStart"/>
            <w:r w:rsidRPr="0035129D">
              <w:rPr>
                <w:rFonts w:ascii="Times New Roman" w:hAnsi="Times New Roman" w:cs="Times New Roman"/>
                <w:lang w:val="en-US"/>
              </w:rPr>
              <w:t>Laik</w:t>
            </w:r>
            <w:proofErr w:type="spellEnd"/>
            <w:r w:rsidRPr="0035129D">
              <w:rPr>
                <w:rFonts w:ascii="Times New Roman" w:hAnsi="Times New Roman" w:cs="Times New Roman"/>
                <w:lang w:val="en-US"/>
              </w:rPr>
              <w:t xml:space="preserve"> </w:t>
            </w:r>
            <w:proofErr w:type="spellStart"/>
            <w:r w:rsidRPr="0035129D">
              <w:rPr>
                <w:rFonts w:ascii="Times New Roman" w:hAnsi="Times New Roman" w:cs="Times New Roman"/>
                <w:lang w:val="en-US"/>
              </w:rPr>
              <w:t>Aşar</w:t>
            </w:r>
            <w:proofErr w:type="spellEnd"/>
            <w:r w:rsidRPr="0035129D">
              <w:rPr>
                <w:rFonts w:ascii="Times New Roman" w:hAnsi="Times New Roman" w:cs="Times New Roman"/>
                <w:lang w:val="en-US"/>
              </w:rPr>
              <w:t xml:space="preserve"> to fulfill its legal obligations</w:t>
            </w:r>
            <w:r>
              <w:rPr>
                <w:rFonts w:ascii="Times New Roman" w:hAnsi="Times New Roman" w:cs="Times New Roman"/>
                <w:lang w:val="en-US"/>
              </w:rPr>
              <w:t xml:space="preserve"> </w:t>
            </w:r>
            <w:r w:rsidRPr="0035129D">
              <w:rPr>
                <w:rFonts w:ascii="Times New Roman" w:hAnsi="Times New Roman" w:cs="Times New Roman"/>
                <w:lang w:val="en-US"/>
              </w:rPr>
              <w:t xml:space="preserve">within the scope of </w:t>
            </w:r>
            <w:r>
              <w:rPr>
                <w:rFonts w:ascii="Times New Roman" w:hAnsi="Times New Roman" w:cs="Times New Roman"/>
                <w:lang w:val="en-US"/>
              </w:rPr>
              <w:t>A</w:t>
            </w:r>
            <w:r w:rsidRPr="0035129D">
              <w:rPr>
                <w:rFonts w:ascii="Times New Roman" w:hAnsi="Times New Roman" w:cs="Times New Roman"/>
                <w:lang w:val="en-US"/>
              </w:rPr>
              <w:t xml:space="preserve">rticle 5/2-ç of the </w:t>
            </w:r>
            <w:r>
              <w:rPr>
                <w:rFonts w:ascii="Times New Roman" w:hAnsi="Times New Roman" w:cs="Times New Roman"/>
                <w:lang w:val="en-US"/>
              </w:rPr>
              <w:t>PDPL</w:t>
            </w:r>
            <w:r w:rsidRPr="0035129D">
              <w:rPr>
                <w:rFonts w:ascii="Times New Roman" w:hAnsi="Times New Roman" w:cs="Times New Roman"/>
                <w:lang w:val="en-US"/>
              </w:rPr>
              <w:t>.</w:t>
            </w:r>
          </w:p>
        </w:tc>
      </w:tr>
      <w:tr w:rsidR="000E7F14" w:rsidRPr="00DD7CC4" w14:paraId="6E932DE6" w14:textId="509E36FF" w:rsidTr="00DD7CC4">
        <w:tc>
          <w:tcPr>
            <w:tcW w:w="4815" w:type="dxa"/>
          </w:tcPr>
          <w:p w14:paraId="753432F1" w14:textId="77777777" w:rsidR="000E7F14" w:rsidRPr="00DD7CC4" w:rsidRDefault="000E7F14" w:rsidP="000E7F14">
            <w:pPr>
              <w:pStyle w:val="AralkYok"/>
              <w:spacing w:after="240" w:line="276" w:lineRule="auto"/>
              <w:jc w:val="both"/>
              <w:rPr>
                <w:rFonts w:ascii="Times New Roman" w:hAnsi="Times New Roman" w:cs="Times New Roman"/>
              </w:rPr>
            </w:pPr>
            <w:r w:rsidRPr="00DD7CC4">
              <w:rPr>
                <w:rFonts w:ascii="Times New Roman" w:hAnsi="Times New Roman" w:cs="Times New Roman"/>
              </w:rPr>
              <w:t xml:space="preserve">İlgili </w:t>
            </w:r>
            <w:proofErr w:type="spellStart"/>
            <w:r w:rsidRPr="00DD7CC4">
              <w:rPr>
                <w:rFonts w:ascii="Times New Roman" w:hAnsi="Times New Roman" w:cs="Times New Roman"/>
              </w:rPr>
              <w:t>Kişi’nin</w:t>
            </w:r>
            <w:proofErr w:type="spellEnd"/>
            <w:r w:rsidRPr="00DD7CC4">
              <w:rPr>
                <w:rFonts w:ascii="Times New Roman" w:hAnsi="Times New Roman" w:cs="Times New Roman"/>
              </w:rPr>
              <w:t xml:space="preserve"> kişisel verileri; yukarıda açıklanan amaç ve hukuki sebeplere dayanılarak işlenirken </w:t>
            </w:r>
            <w:proofErr w:type="spellStart"/>
            <w:r w:rsidRPr="00DD7CC4">
              <w:rPr>
                <w:rFonts w:ascii="Times New Roman" w:hAnsi="Times New Roman" w:cs="Times New Roman"/>
              </w:rPr>
              <w:t>KVKK’nin</w:t>
            </w:r>
            <w:proofErr w:type="spellEnd"/>
            <w:r w:rsidRPr="00DD7CC4">
              <w:rPr>
                <w:rFonts w:ascii="Times New Roman" w:hAnsi="Times New Roman" w:cs="Times New Roman"/>
              </w:rPr>
              <w:t xml:space="preserve"> 4. maddesinde sayılan ilkelere ve </w:t>
            </w:r>
            <w:proofErr w:type="spellStart"/>
            <w:r w:rsidRPr="00DD7CC4">
              <w:rPr>
                <w:rFonts w:ascii="Times New Roman" w:hAnsi="Times New Roman" w:cs="Times New Roman"/>
              </w:rPr>
              <w:t>KVKK’nin</w:t>
            </w:r>
            <w:proofErr w:type="spellEnd"/>
            <w:r w:rsidRPr="00DD7CC4">
              <w:rPr>
                <w:rFonts w:ascii="Times New Roman" w:hAnsi="Times New Roman" w:cs="Times New Roman"/>
              </w:rPr>
              <w:t xml:space="preserve"> 5. maddesi ile </w:t>
            </w:r>
            <w:proofErr w:type="spellStart"/>
            <w:r w:rsidRPr="00DD7CC4">
              <w:rPr>
                <w:rFonts w:ascii="Times New Roman" w:hAnsi="Times New Roman" w:cs="Times New Roman"/>
              </w:rPr>
              <w:t>KVKK’nin</w:t>
            </w:r>
            <w:proofErr w:type="spellEnd"/>
            <w:r w:rsidRPr="00DD7CC4">
              <w:rPr>
                <w:rFonts w:ascii="Times New Roman" w:hAnsi="Times New Roman" w:cs="Times New Roman"/>
              </w:rPr>
              <w:t xml:space="preserve"> 6. maddesinde belirtilen şartlara uygun şekilde işlenecektir. Bu çerçevede kişisel veriler; hukuka ve dürüstlük kurallarına uygun, doğru ve gerektiğinde güncel olarak, belirli, açık ve meşru amaçlar için işlendikleri amaçla bağlantılı, sınırlı ve ölçülü olarak işlenecek, veriler ilgili mevzuatta öngörülen veya işlendikleri amaç için gerekli olan süre kadar muhafaza edilecektir.</w:t>
            </w:r>
          </w:p>
        </w:tc>
        <w:tc>
          <w:tcPr>
            <w:tcW w:w="4247" w:type="dxa"/>
          </w:tcPr>
          <w:p w14:paraId="60B0B0DF" w14:textId="2E179301" w:rsidR="000E7F14" w:rsidRPr="00E42BA5" w:rsidRDefault="000E7F14" w:rsidP="000E7F14">
            <w:pPr>
              <w:pStyle w:val="AralkYok"/>
              <w:spacing w:after="240" w:line="276" w:lineRule="auto"/>
              <w:jc w:val="both"/>
              <w:rPr>
                <w:rFonts w:ascii="Times New Roman" w:hAnsi="Times New Roman" w:cs="Times New Roman"/>
                <w:lang w:val="en-US"/>
              </w:rPr>
            </w:pPr>
            <w:r w:rsidRPr="00E42BA5">
              <w:rPr>
                <w:rFonts w:ascii="Times New Roman" w:hAnsi="Times New Roman" w:cs="Times New Roman"/>
                <w:lang w:val="en-US"/>
              </w:rPr>
              <w:t xml:space="preserve">Personal </w:t>
            </w:r>
            <w:ins w:id="9" w:author="Doğukan Aşar" w:date="2021-12-17T11:07:00Z">
              <w:r w:rsidR="00D14605">
                <w:rPr>
                  <w:rFonts w:ascii="Times New Roman" w:hAnsi="Times New Roman" w:cs="Times New Roman"/>
                  <w:lang w:val="en-US"/>
                </w:rPr>
                <w:t>d</w:t>
              </w:r>
            </w:ins>
            <w:del w:id="10" w:author="Doğukan Aşar" w:date="2021-12-17T11:07:00Z">
              <w:r w:rsidRPr="00E42BA5" w:rsidDel="00D14605">
                <w:rPr>
                  <w:rFonts w:ascii="Times New Roman" w:hAnsi="Times New Roman" w:cs="Times New Roman"/>
                  <w:lang w:val="en-US"/>
                </w:rPr>
                <w:delText>D</w:delText>
              </w:r>
            </w:del>
            <w:r w:rsidRPr="00E42BA5">
              <w:rPr>
                <w:rFonts w:ascii="Times New Roman" w:hAnsi="Times New Roman" w:cs="Times New Roman"/>
                <w:lang w:val="en-US"/>
              </w:rPr>
              <w:t xml:space="preserve">ata of the Related Person shall be processed in accordance with the principle stated in Article 4 of the PDPL and with the terms stated in Article 5 and 6 of the PDPL, while it is being processed within the scope of the purposes and legal reasons mentioned above. In this context, personal data shall be processed in accordance with the rules of law and honesty, accurately and up to date when necessary, in connection with the purpose for which they are processed for specific, clear and legitimate purposes, in a limited and measured manner, and the personal data shall be retained for the period stipulated in the relevant legislation or </w:t>
            </w:r>
            <w:r w:rsidRPr="00E42BA5">
              <w:rPr>
                <w:rFonts w:ascii="Times New Roman" w:hAnsi="Times New Roman" w:cs="Times New Roman"/>
                <w:lang w:val="en-US"/>
              </w:rPr>
              <w:lastRenderedPageBreak/>
              <w:t>required for the purpose for which they are processed.</w:t>
            </w:r>
          </w:p>
        </w:tc>
      </w:tr>
      <w:tr w:rsidR="000E7F14" w:rsidRPr="00DD7CC4" w14:paraId="1F2D5642" w14:textId="3207FA8C" w:rsidTr="00DD7CC4">
        <w:tc>
          <w:tcPr>
            <w:tcW w:w="4815" w:type="dxa"/>
          </w:tcPr>
          <w:p w14:paraId="29E70812" w14:textId="77777777" w:rsidR="000E7F14" w:rsidRPr="00DD7CC4" w:rsidRDefault="000E7F14" w:rsidP="000E7F14">
            <w:pPr>
              <w:pStyle w:val="AralkYok"/>
              <w:spacing w:after="240" w:line="276" w:lineRule="auto"/>
              <w:jc w:val="both"/>
              <w:rPr>
                <w:rFonts w:ascii="Times New Roman" w:hAnsi="Times New Roman" w:cs="Times New Roman"/>
                <w:b/>
                <w:bCs/>
              </w:rPr>
            </w:pPr>
            <w:r w:rsidRPr="00DD7CC4">
              <w:rPr>
                <w:rFonts w:ascii="Times New Roman" w:hAnsi="Times New Roman" w:cs="Times New Roman"/>
                <w:b/>
                <w:bCs/>
              </w:rPr>
              <w:lastRenderedPageBreak/>
              <w:t>Kişisel Verilerin Toplanma Yöntemi</w:t>
            </w:r>
          </w:p>
        </w:tc>
        <w:tc>
          <w:tcPr>
            <w:tcW w:w="4247" w:type="dxa"/>
          </w:tcPr>
          <w:p w14:paraId="7723A1FA" w14:textId="3416E5DA" w:rsidR="000E7F14" w:rsidRPr="00E42BA5" w:rsidRDefault="000E7F14" w:rsidP="000E7F14">
            <w:pPr>
              <w:pStyle w:val="AralkYok"/>
              <w:spacing w:after="240" w:line="276" w:lineRule="auto"/>
              <w:jc w:val="both"/>
              <w:rPr>
                <w:rFonts w:ascii="Times New Roman" w:hAnsi="Times New Roman" w:cs="Times New Roman"/>
                <w:b/>
                <w:bCs/>
                <w:lang w:val="en-US"/>
              </w:rPr>
            </w:pPr>
            <w:r w:rsidRPr="00E42BA5">
              <w:rPr>
                <w:rFonts w:ascii="Times New Roman" w:hAnsi="Times New Roman" w:cs="Times New Roman"/>
                <w:b/>
                <w:bCs/>
                <w:lang w:val="en-US"/>
              </w:rPr>
              <w:t>Collection Method of Personal Data</w:t>
            </w:r>
          </w:p>
        </w:tc>
      </w:tr>
      <w:tr w:rsidR="000E7F14" w:rsidRPr="00DD7CC4" w14:paraId="6E3D41FC" w14:textId="2D09DAD9" w:rsidTr="00DD7CC4">
        <w:tc>
          <w:tcPr>
            <w:tcW w:w="4815" w:type="dxa"/>
          </w:tcPr>
          <w:p w14:paraId="2952F2E7" w14:textId="77777777" w:rsidR="000E7F14" w:rsidRPr="00DD7CC4" w:rsidRDefault="000E7F14" w:rsidP="000E7F14">
            <w:pPr>
              <w:pStyle w:val="AralkYok"/>
              <w:spacing w:after="240" w:line="276" w:lineRule="auto"/>
              <w:jc w:val="both"/>
              <w:rPr>
                <w:rFonts w:ascii="Times New Roman" w:hAnsi="Times New Roman" w:cs="Times New Roman"/>
              </w:rPr>
            </w:pPr>
            <w:r w:rsidRPr="00DD7CC4">
              <w:rPr>
                <w:rFonts w:ascii="Times New Roman" w:hAnsi="Times New Roman" w:cs="Times New Roman"/>
              </w:rPr>
              <w:t>İşlenecek kişisel veriler, yazılı veya elektronik iletişim kanalları aracılığı ile gönderilmesi ya da üçüncü kişiler tarafından paylaşılması halinde; herhangi bir veri kayıt sisteminin parçası olmak kaydı ile otomatik, kısmen otomatik veya otomatik olmayan yollarla toplanabilecektir.</w:t>
            </w:r>
          </w:p>
        </w:tc>
        <w:tc>
          <w:tcPr>
            <w:tcW w:w="4247" w:type="dxa"/>
          </w:tcPr>
          <w:p w14:paraId="6E1D8761" w14:textId="40D1B187" w:rsidR="000E7F14" w:rsidRPr="00E42BA5" w:rsidRDefault="000E7F14" w:rsidP="000E7F14">
            <w:pPr>
              <w:pStyle w:val="AralkYok"/>
              <w:spacing w:after="240" w:line="276" w:lineRule="auto"/>
              <w:jc w:val="both"/>
              <w:rPr>
                <w:rFonts w:ascii="Times New Roman" w:hAnsi="Times New Roman" w:cs="Times New Roman"/>
                <w:lang w:val="en-US"/>
              </w:rPr>
            </w:pPr>
            <w:r w:rsidRPr="00E42BA5">
              <w:rPr>
                <w:rFonts w:ascii="Times New Roman" w:hAnsi="Times New Roman" w:cs="Times New Roman"/>
                <w:lang w:val="en-US"/>
              </w:rPr>
              <w:t xml:space="preserve">Personal </w:t>
            </w:r>
            <w:ins w:id="11" w:author="Doğukan Aşar" w:date="2021-12-17T11:08:00Z">
              <w:r w:rsidR="00D14605">
                <w:rPr>
                  <w:rFonts w:ascii="Times New Roman" w:hAnsi="Times New Roman" w:cs="Times New Roman"/>
                  <w:lang w:val="en-US"/>
                </w:rPr>
                <w:t>d</w:t>
              </w:r>
            </w:ins>
            <w:del w:id="12" w:author="Doğukan Aşar" w:date="2021-12-17T11:08:00Z">
              <w:r w:rsidRPr="00E42BA5" w:rsidDel="00D14605">
                <w:rPr>
                  <w:rFonts w:ascii="Times New Roman" w:hAnsi="Times New Roman" w:cs="Times New Roman"/>
                  <w:lang w:val="en-US"/>
                </w:rPr>
                <w:delText>D</w:delText>
              </w:r>
            </w:del>
            <w:r w:rsidRPr="00E42BA5">
              <w:rPr>
                <w:rFonts w:ascii="Times New Roman" w:hAnsi="Times New Roman" w:cs="Times New Roman"/>
                <w:lang w:val="en-US"/>
              </w:rPr>
              <w:t xml:space="preserve">ata </w:t>
            </w:r>
            <w:ins w:id="13" w:author="Doğukan Aşar" w:date="2021-12-17T11:09:00Z">
              <w:r w:rsidR="00D14605">
                <w:rPr>
                  <w:rFonts w:ascii="Times New Roman" w:hAnsi="Times New Roman" w:cs="Times New Roman"/>
                  <w:lang w:val="en-US"/>
                </w:rPr>
                <w:t xml:space="preserve">to be </w:t>
              </w:r>
            </w:ins>
            <w:del w:id="14" w:author="Doğukan Aşar" w:date="2021-12-17T11:09:00Z">
              <w:r w:rsidRPr="00E42BA5" w:rsidDel="00D14605">
                <w:rPr>
                  <w:rFonts w:ascii="Times New Roman" w:hAnsi="Times New Roman" w:cs="Times New Roman"/>
                  <w:lang w:val="en-US"/>
                </w:rPr>
                <w:delText>of the Related Person shared by filling the Bulletin Subscription Form</w:delText>
              </w:r>
            </w:del>
            <w:ins w:id="15" w:author="Doğukan Aşar" w:date="2021-12-17T11:09:00Z">
              <w:r w:rsidR="00D14605">
                <w:rPr>
                  <w:rFonts w:ascii="Times New Roman" w:hAnsi="Times New Roman" w:cs="Times New Roman"/>
                  <w:lang w:val="en-US"/>
                </w:rPr>
                <w:t>processed</w:t>
              </w:r>
            </w:ins>
            <w:r w:rsidRPr="00E42BA5">
              <w:rPr>
                <w:rFonts w:ascii="Times New Roman" w:hAnsi="Times New Roman" w:cs="Times New Roman"/>
                <w:lang w:val="en-US"/>
              </w:rPr>
              <w:t xml:space="preserve"> is collected verbal, written and electronic media and may be processed</w:t>
            </w:r>
            <w:r w:rsidRPr="00E42BA5">
              <w:rPr>
                <w:lang w:val="en-US"/>
              </w:rPr>
              <w:t xml:space="preserve"> </w:t>
            </w:r>
            <w:r w:rsidRPr="00E42BA5">
              <w:rPr>
                <w:rFonts w:ascii="Times New Roman" w:hAnsi="Times New Roman" w:cs="Times New Roman"/>
                <w:lang w:val="en-US"/>
              </w:rPr>
              <w:t>by automated, partially automated, or non-automated methods.</w:t>
            </w:r>
          </w:p>
        </w:tc>
      </w:tr>
      <w:tr w:rsidR="000E7F14" w:rsidRPr="00DD7CC4" w14:paraId="4A5126B4" w14:textId="7DDF7830" w:rsidTr="00DD7CC4">
        <w:tc>
          <w:tcPr>
            <w:tcW w:w="4815" w:type="dxa"/>
          </w:tcPr>
          <w:p w14:paraId="3F1957FC" w14:textId="263DDF86" w:rsidR="000E7F14" w:rsidRPr="00DD7CC4" w:rsidRDefault="000E7F14" w:rsidP="000E7F14">
            <w:pPr>
              <w:pStyle w:val="AralkYok"/>
              <w:spacing w:before="240" w:after="240" w:line="276" w:lineRule="auto"/>
              <w:jc w:val="both"/>
              <w:rPr>
                <w:rFonts w:ascii="Times New Roman" w:hAnsi="Times New Roman" w:cs="Times New Roman"/>
                <w:b/>
                <w:bCs/>
              </w:rPr>
            </w:pPr>
            <w:r w:rsidRPr="00325625">
              <w:rPr>
                <w:rFonts w:ascii="Times New Roman" w:hAnsi="Times New Roman" w:cs="Times New Roman"/>
                <w:b/>
                <w:bCs/>
              </w:rPr>
              <w:t>Kişisel Verilen Aktarılması</w:t>
            </w:r>
          </w:p>
        </w:tc>
        <w:tc>
          <w:tcPr>
            <w:tcW w:w="4247" w:type="dxa"/>
          </w:tcPr>
          <w:p w14:paraId="0112D5A2" w14:textId="10800E73" w:rsidR="000E7F14" w:rsidRPr="00E42BA5" w:rsidRDefault="000E7F14" w:rsidP="000E7F14">
            <w:pPr>
              <w:pStyle w:val="AralkYok"/>
              <w:spacing w:before="240" w:after="240" w:line="276" w:lineRule="auto"/>
              <w:jc w:val="both"/>
              <w:rPr>
                <w:rFonts w:ascii="Times New Roman" w:hAnsi="Times New Roman" w:cs="Times New Roman"/>
                <w:b/>
                <w:bCs/>
                <w:lang w:val="en-US"/>
              </w:rPr>
            </w:pPr>
            <w:r w:rsidRPr="00E42BA5">
              <w:rPr>
                <w:rFonts w:ascii="Times New Roman" w:hAnsi="Times New Roman" w:cs="Times New Roman"/>
                <w:b/>
                <w:bCs/>
                <w:lang w:val="en-US"/>
              </w:rPr>
              <w:t>Transfer of Personal Data</w:t>
            </w:r>
          </w:p>
        </w:tc>
      </w:tr>
      <w:tr w:rsidR="000E7F14" w:rsidRPr="00DD7CC4" w14:paraId="7E2E4B68" w14:textId="4A9A55A2" w:rsidTr="00DD7CC4">
        <w:tc>
          <w:tcPr>
            <w:tcW w:w="4815" w:type="dxa"/>
          </w:tcPr>
          <w:p w14:paraId="26469E29" w14:textId="6BE4EC8B" w:rsidR="000E7F14" w:rsidRPr="00DD7CC4" w:rsidRDefault="000E7F14" w:rsidP="000E7F14">
            <w:pPr>
              <w:pStyle w:val="AralkYok"/>
              <w:spacing w:before="240" w:after="240" w:line="276" w:lineRule="auto"/>
              <w:jc w:val="both"/>
              <w:rPr>
                <w:rFonts w:ascii="Times New Roman" w:hAnsi="Times New Roman" w:cs="Times New Roman"/>
              </w:rPr>
            </w:pPr>
            <w:r w:rsidRPr="00325625">
              <w:rPr>
                <w:rFonts w:ascii="Times New Roman" w:hAnsi="Times New Roman" w:cs="Times New Roman"/>
              </w:rPr>
              <w:t xml:space="preserve">İşlenecek kişisel veriler, yukarıda belirtilen amaç ve hukuki sebeplerin yerine getirilebilmesi için gerekli olması halinde; hizmet alınan/iş birliği yapılan üçüncü kişiler ve Helvacı Laik </w:t>
            </w:r>
            <w:proofErr w:type="spellStart"/>
            <w:r w:rsidRPr="00325625">
              <w:rPr>
                <w:rFonts w:ascii="Times New Roman" w:hAnsi="Times New Roman" w:cs="Times New Roman"/>
              </w:rPr>
              <w:t>Aşar’ın</w:t>
            </w:r>
            <w:proofErr w:type="spellEnd"/>
            <w:r w:rsidRPr="00325625">
              <w:rPr>
                <w:rFonts w:ascii="Times New Roman" w:hAnsi="Times New Roman" w:cs="Times New Roman"/>
              </w:rPr>
              <w:t xml:space="preserve"> hukuki yükümlülüklerinin yerine getirilmesi ile haklarının korunması için talep edilmesi ve zorunlu olması durumunda kamu kurum/kuruluşları ve yargı organları ile paylaşılabilecektir.  </w:t>
            </w:r>
          </w:p>
        </w:tc>
        <w:tc>
          <w:tcPr>
            <w:tcW w:w="4247" w:type="dxa"/>
          </w:tcPr>
          <w:p w14:paraId="1DD40105" w14:textId="5AEC16C5" w:rsidR="000E7F14" w:rsidRPr="00E42BA5" w:rsidRDefault="000E7F14" w:rsidP="000E7F14">
            <w:pPr>
              <w:pStyle w:val="AralkYok"/>
              <w:spacing w:before="240" w:after="240" w:line="276" w:lineRule="auto"/>
              <w:jc w:val="both"/>
              <w:rPr>
                <w:rFonts w:ascii="Times New Roman" w:hAnsi="Times New Roman" w:cs="Times New Roman"/>
                <w:lang w:val="en-US"/>
              </w:rPr>
            </w:pPr>
            <w:r w:rsidRPr="00E42BA5">
              <w:rPr>
                <w:rFonts w:ascii="Times New Roman" w:hAnsi="Times New Roman" w:cs="Times New Roman"/>
                <w:lang w:val="en-US"/>
              </w:rPr>
              <w:t xml:space="preserve">Personal data to be processed may be transferred to the third parties whom service is received/cooperated, if it is necessary for the fulfillment of the above-mentioned purposes and legal reasons; and be transferred to public institutions/organizations and judicial bodies, if it is requested and necessary for the fulfillment of </w:t>
            </w:r>
            <w:proofErr w:type="spellStart"/>
            <w:r w:rsidRPr="00E42BA5">
              <w:rPr>
                <w:rFonts w:ascii="Times New Roman" w:hAnsi="Times New Roman" w:cs="Times New Roman"/>
                <w:lang w:val="en-US"/>
              </w:rPr>
              <w:t>Helvacı</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Laik</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Aşar’s</w:t>
            </w:r>
            <w:proofErr w:type="spellEnd"/>
            <w:r w:rsidRPr="00E42BA5">
              <w:rPr>
                <w:rFonts w:ascii="Times New Roman" w:hAnsi="Times New Roman" w:cs="Times New Roman"/>
                <w:lang w:val="en-US"/>
              </w:rPr>
              <w:t xml:space="preserve"> legal obligations and the protection of its rights.</w:t>
            </w:r>
          </w:p>
        </w:tc>
      </w:tr>
      <w:tr w:rsidR="000E7F14" w:rsidRPr="00DD7CC4" w14:paraId="63ECA170" w14:textId="6937E199" w:rsidTr="00DD7CC4">
        <w:tc>
          <w:tcPr>
            <w:tcW w:w="4815" w:type="dxa"/>
          </w:tcPr>
          <w:p w14:paraId="510FBDAE" w14:textId="6D466C09" w:rsidR="000E7F14" w:rsidRPr="00DD7CC4" w:rsidRDefault="000E7F14" w:rsidP="000E7F14">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 xml:space="preserve">Helvacı Laik Aşar, elektronik ortamda yazışmak, bilgi ve belge depolamak, iletmek ve elektronik posta sistemlerini kullanmak için bilişim sistemleri hizmet sağlayıcılarından hizmet almaktadır. İnternet Sitesi’nde bulunan İletişim Formu aracılığı ile veya elektronik posta yoluyla </w:t>
            </w:r>
            <w:r>
              <w:rPr>
                <w:rFonts w:ascii="Times New Roman" w:hAnsi="Times New Roman" w:cs="Times New Roman"/>
              </w:rPr>
              <w:t xml:space="preserve">Helvacı Laik </w:t>
            </w:r>
            <w:proofErr w:type="spellStart"/>
            <w:r>
              <w:rPr>
                <w:rFonts w:ascii="Times New Roman" w:hAnsi="Times New Roman" w:cs="Times New Roman"/>
              </w:rPr>
              <w:t>Aşar’a</w:t>
            </w:r>
            <w:proofErr w:type="spellEnd"/>
            <w:r w:rsidRPr="00A023E3">
              <w:rPr>
                <w:rFonts w:ascii="Times New Roman" w:hAnsi="Times New Roman" w:cs="Times New Roman"/>
              </w:rPr>
              <w:t xml:space="preserve"> ulaşıldığında ve kişisel veri paylaşıldığı durumlarda İlgili </w:t>
            </w:r>
            <w:proofErr w:type="spellStart"/>
            <w:r w:rsidRPr="00A023E3">
              <w:rPr>
                <w:rFonts w:ascii="Times New Roman" w:hAnsi="Times New Roman" w:cs="Times New Roman"/>
              </w:rPr>
              <w:t>Kişi’nin</w:t>
            </w:r>
            <w:proofErr w:type="spellEnd"/>
            <w:r w:rsidRPr="00A023E3">
              <w:rPr>
                <w:rFonts w:ascii="Times New Roman" w:hAnsi="Times New Roman" w:cs="Times New Roman"/>
              </w:rPr>
              <w:t xml:space="preserve"> kişisel verileri hizmet alınan bilişim sistemleri hizmet sağlayıcıları ile paylaşılmış olur.</w:t>
            </w:r>
          </w:p>
        </w:tc>
        <w:tc>
          <w:tcPr>
            <w:tcW w:w="4247" w:type="dxa"/>
          </w:tcPr>
          <w:p w14:paraId="1FD6A10C" w14:textId="24BDB2C8" w:rsidR="000E7F14" w:rsidRPr="00E42BA5" w:rsidRDefault="000E7F14" w:rsidP="000E7F14">
            <w:pPr>
              <w:pStyle w:val="AralkYok"/>
              <w:spacing w:before="240" w:after="240" w:line="276" w:lineRule="auto"/>
              <w:jc w:val="both"/>
              <w:rPr>
                <w:rFonts w:ascii="Times New Roman" w:hAnsi="Times New Roman" w:cs="Times New Roman"/>
                <w:lang w:val="en-US"/>
              </w:rPr>
            </w:pPr>
            <w:del w:id="16" w:author="Doğukan Aşar" w:date="2021-12-17T11:09:00Z">
              <w:r w:rsidRPr="00E42BA5" w:rsidDel="00D14605">
                <w:rPr>
                  <w:rFonts w:ascii="Times New Roman" w:hAnsi="Times New Roman" w:cs="Times New Roman"/>
                  <w:lang w:val="en-US"/>
                </w:rPr>
                <w:delText xml:space="preserve">The </w:delText>
              </w:r>
            </w:del>
            <w:proofErr w:type="spellStart"/>
            <w:r w:rsidRPr="00E42BA5">
              <w:rPr>
                <w:rFonts w:ascii="Times New Roman" w:hAnsi="Times New Roman" w:cs="Times New Roman"/>
                <w:lang w:val="en-US"/>
              </w:rPr>
              <w:t>Helvacı</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Laik</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Aşar</w:t>
            </w:r>
            <w:proofErr w:type="spellEnd"/>
            <w:r w:rsidRPr="00E42BA5">
              <w:rPr>
                <w:rFonts w:ascii="Times New Roman" w:hAnsi="Times New Roman" w:cs="Times New Roman"/>
                <w:lang w:val="en-US"/>
              </w:rPr>
              <w:t xml:space="preserve"> receives services from information systems service providers in order to correspond electronically, store and transmit information and documents, and use electronic mail systems. When </w:t>
            </w:r>
            <w:del w:id="17" w:author="Doğukan Aşar" w:date="2021-12-17T11:09:00Z">
              <w:r w:rsidRPr="00E42BA5" w:rsidDel="00D14605">
                <w:rPr>
                  <w:rFonts w:ascii="Times New Roman" w:hAnsi="Times New Roman" w:cs="Times New Roman"/>
                  <w:lang w:val="en-US"/>
                </w:rPr>
                <w:delText xml:space="preserve">the </w:delText>
              </w:r>
            </w:del>
            <w:proofErr w:type="spellStart"/>
            <w:r w:rsidRPr="00E42BA5">
              <w:rPr>
                <w:rFonts w:ascii="Times New Roman" w:hAnsi="Times New Roman" w:cs="Times New Roman"/>
                <w:lang w:val="en-US"/>
              </w:rPr>
              <w:t>Helvacı</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Laik</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Aşar</w:t>
            </w:r>
            <w:proofErr w:type="spellEnd"/>
            <w:r w:rsidRPr="00E42BA5">
              <w:rPr>
                <w:rFonts w:ascii="Times New Roman" w:hAnsi="Times New Roman" w:cs="Times New Roman"/>
                <w:lang w:val="en-US"/>
              </w:rPr>
              <w:t xml:space="preserve"> is reached via the Contact Form on the website or via e-mail and personal data is shared, the personal data of the Related Person is shared with the information systems service providers from which the service is received.</w:t>
            </w:r>
          </w:p>
        </w:tc>
      </w:tr>
      <w:tr w:rsidR="000E7F14" w:rsidRPr="00DD7CC4" w14:paraId="23DFD577" w14:textId="07ED0382" w:rsidTr="00DD7CC4">
        <w:tc>
          <w:tcPr>
            <w:tcW w:w="4815" w:type="dxa"/>
          </w:tcPr>
          <w:p w14:paraId="03BE7545" w14:textId="77777777" w:rsidR="000E7F14" w:rsidRDefault="000E7F14" w:rsidP="000E7F14">
            <w:pPr>
              <w:pStyle w:val="AralkYok"/>
              <w:spacing w:before="240" w:after="240" w:line="276" w:lineRule="auto"/>
              <w:jc w:val="both"/>
              <w:rPr>
                <w:rFonts w:ascii="Times New Roman" w:hAnsi="Times New Roman" w:cs="Times New Roman"/>
                <w:b/>
                <w:bCs/>
              </w:rPr>
            </w:pPr>
            <w:r w:rsidRPr="00DD7CC4">
              <w:rPr>
                <w:rFonts w:ascii="Times New Roman" w:hAnsi="Times New Roman" w:cs="Times New Roman"/>
                <w:b/>
                <w:bCs/>
              </w:rPr>
              <w:t xml:space="preserve">İlgili </w:t>
            </w:r>
            <w:proofErr w:type="spellStart"/>
            <w:r w:rsidRPr="00DD7CC4">
              <w:rPr>
                <w:rFonts w:ascii="Times New Roman" w:hAnsi="Times New Roman" w:cs="Times New Roman"/>
                <w:b/>
                <w:bCs/>
              </w:rPr>
              <w:t>Kişi’nin</w:t>
            </w:r>
            <w:proofErr w:type="spellEnd"/>
            <w:r w:rsidRPr="00DD7CC4">
              <w:rPr>
                <w:rFonts w:ascii="Times New Roman" w:hAnsi="Times New Roman" w:cs="Times New Roman"/>
                <w:b/>
                <w:bCs/>
              </w:rPr>
              <w:t xml:space="preserve"> Hakları</w:t>
            </w:r>
          </w:p>
          <w:p w14:paraId="3CA57B82" w14:textId="77777777" w:rsidR="000E7F14" w:rsidRDefault="000E7F14" w:rsidP="000E7F14">
            <w:pPr>
              <w:pStyle w:val="AralkYok"/>
              <w:spacing w:before="240" w:after="240" w:line="276" w:lineRule="auto"/>
              <w:jc w:val="both"/>
              <w:rPr>
                <w:rFonts w:ascii="Times New Roman" w:hAnsi="Times New Roman" w:cs="Times New Roman"/>
              </w:rPr>
            </w:pPr>
            <w:proofErr w:type="spellStart"/>
            <w:r w:rsidRPr="00A023E3">
              <w:rPr>
                <w:rFonts w:ascii="Times New Roman" w:hAnsi="Times New Roman" w:cs="Times New Roman"/>
              </w:rPr>
              <w:lastRenderedPageBreak/>
              <w:t>KVKK’nin</w:t>
            </w:r>
            <w:proofErr w:type="spellEnd"/>
            <w:r w:rsidRPr="00A023E3">
              <w:rPr>
                <w:rFonts w:ascii="Times New Roman" w:hAnsi="Times New Roman" w:cs="Times New Roman"/>
              </w:rPr>
              <w:t xml:space="preserve">, 11. maddesi kapsamında İlgili </w:t>
            </w:r>
            <w:proofErr w:type="spellStart"/>
            <w:r w:rsidRPr="00A023E3">
              <w:rPr>
                <w:rFonts w:ascii="Times New Roman" w:hAnsi="Times New Roman" w:cs="Times New Roman"/>
              </w:rPr>
              <w:t>Kişi’nin</w:t>
            </w:r>
            <w:proofErr w:type="spellEnd"/>
            <w:r w:rsidRPr="00A023E3">
              <w:rPr>
                <w:rFonts w:ascii="Times New Roman" w:hAnsi="Times New Roman" w:cs="Times New Roman"/>
              </w:rPr>
              <w:t xml:space="preserve"> hakları aşağıda belirtilmiştir: </w:t>
            </w:r>
          </w:p>
          <w:p w14:paraId="338000D8" w14:textId="77777777" w:rsidR="000E7F14" w:rsidRDefault="000E7F14" w:rsidP="000E7F14">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verilerinin işlenip işlenmediğini öğrenme, işlendiğine ilişkin bilgi talep etme,</w:t>
            </w:r>
          </w:p>
          <w:p w14:paraId="50AD3768" w14:textId="77777777" w:rsidR="000E7F14" w:rsidRDefault="000E7F14" w:rsidP="000E7F14">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verilerinin işlenme amacını ve amacına uygun kullanılıp kullanılmadığını öğrenme,</w:t>
            </w:r>
          </w:p>
          <w:p w14:paraId="203381ED" w14:textId="77777777" w:rsidR="000E7F14" w:rsidRDefault="000E7F14" w:rsidP="000E7F14">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verilerinin aktarıldığı üçüncü kişileri bilme,</w:t>
            </w:r>
          </w:p>
          <w:p w14:paraId="730C1F36" w14:textId="77777777" w:rsidR="000E7F14" w:rsidRDefault="000E7F14" w:rsidP="000E7F14">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verilerinin eksik veya yanlış işlenmiş olması hâlinde düzeltilmesini talep etme,</w:t>
            </w:r>
          </w:p>
          <w:p w14:paraId="33164AB6" w14:textId="77777777" w:rsidR="000E7F14" w:rsidRDefault="000E7F14" w:rsidP="000E7F14">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KVKK ve ilgili diğer kanun hükümlerine uygun işlenmesine rağmen, işlenmesini gerektiren sebeplerin ortadan kalkması hâlinde kişisel verilerin silinmesini veya yok edilmesini isteme,</w:t>
            </w:r>
          </w:p>
          <w:p w14:paraId="793CF7C3" w14:textId="77777777" w:rsidR="000E7F14" w:rsidRDefault="000E7F14" w:rsidP="000E7F14">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verilerinin; aktarılmışsa</w:t>
            </w:r>
            <w:r>
              <w:rPr>
                <w:rFonts w:ascii="Times New Roman" w:hAnsi="Times New Roman" w:cs="Times New Roman"/>
              </w:rPr>
              <w:t>,</w:t>
            </w:r>
            <w:r w:rsidRPr="00A023E3">
              <w:rPr>
                <w:rFonts w:ascii="Times New Roman" w:hAnsi="Times New Roman" w:cs="Times New Roman"/>
              </w:rPr>
              <w:t xml:space="preserve"> yapılan düzeltme, silme veya yok etme işleminin verilerin aktarıldığı 3. kişilere bildirilmesini isteme,</w:t>
            </w:r>
          </w:p>
          <w:p w14:paraId="32F9F744" w14:textId="77777777" w:rsidR="000E7F14" w:rsidRDefault="000E7F14" w:rsidP="000E7F14">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 münhasıran otomatik sistemler vasıtasıyla analiz edilmesi suretiyle aleyhine sonucun ortaya çıkması durumunda itiraz etme,</w:t>
            </w:r>
          </w:p>
          <w:p w14:paraId="07FA2EBE" w14:textId="3A8FB642" w:rsidR="000E7F14" w:rsidRPr="00DD7CC4" w:rsidRDefault="000E7F14" w:rsidP="000E7F14">
            <w:pPr>
              <w:pStyle w:val="AralkYok"/>
              <w:spacing w:before="240" w:after="240" w:line="276" w:lineRule="auto"/>
              <w:jc w:val="both"/>
              <w:rPr>
                <w:rFonts w:ascii="Times New Roman" w:hAnsi="Times New Roman" w:cs="Times New Roman"/>
                <w:b/>
                <w:bCs/>
              </w:rPr>
            </w:pPr>
            <w:r w:rsidRPr="00A023E3">
              <w:rPr>
                <w:rFonts w:ascii="Times New Roman" w:hAnsi="Times New Roman" w:cs="Times New Roman"/>
              </w:rPr>
              <w:t>Kişisel verilerinin kanuna aykırı işlenmesi sebebiyle zarara uğra</w:t>
            </w:r>
            <w:r>
              <w:rPr>
                <w:rFonts w:ascii="Times New Roman" w:hAnsi="Times New Roman" w:cs="Times New Roman"/>
              </w:rPr>
              <w:t>nması</w:t>
            </w:r>
            <w:r w:rsidRPr="00A023E3">
              <w:rPr>
                <w:rFonts w:ascii="Times New Roman" w:hAnsi="Times New Roman" w:cs="Times New Roman"/>
              </w:rPr>
              <w:t xml:space="preserve"> hâlinde zararın giderilmesini talep etme.</w:t>
            </w:r>
          </w:p>
        </w:tc>
        <w:tc>
          <w:tcPr>
            <w:tcW w:w="4247" w:type="dxa"/>
          </w:tcPr>
          <w:p w14:paraId="131CC882" w14:textId="63501034" w:rsidR="000E7F14" w:rsidRPr="00E42BA5" w:rsidRDefault="000E7F14" w:rsidP="000E7F14">
            <w:pPr>
              <w:pStyle w:val="AralkYok"/>
              <w:numPr>
                <w:ilvl w:val="0"/>
                <w:numId w:val="29"/>
              </w:numPr>
              <w:spacing w:before="240" w:after="240" w:line="276" w:lineRule="auto"/>
              <w:ind w:left="0"/>
              <w:jc w:val="both"/>
              <w:rPr>
                <w:rFonts w:ascii="Times New Roman" w:hAnsi="Times New Roman" w:cs="Times New Roman"/>
                <w:lang w:val="en-US"/>
              </w:rPr>
            </w:pPr>
            <w:r w:rsidRPr="00E42BA5">
              <w:rPr>
                <w:rFonts w:ascii="Times New Roman" w:hAnsi="Times New Roman" w:cs="Times New Roman"/>
                <w:b/>
                <w:bCs/>
                <w:lang w:val="en-US"/>
              </w:rPr>
              <w:lastRenderedPageBreak/>
              <w:t>Rights of the Related Person</w:t>
            </w:r>
          </w:p>
          <w:p w14:paraId="23E080E0" w14:textId="3F1E93E7" w:rsidR="000E7F14" w:rsidRPr="00E42BA5" w:rsidRDefault="000E7F14" w:rsidP="000E7F14">
            <w:pPr>
              <w:pStyle w:val="AralkYok"/>
              <w:numPr>
                <w:ilvl w:val="0"/>
                <w:numId w:val="29"/>
              </w:numPr>
              <w:spacing w:before="240" w:after="240" w:line="276" w:lineRule="auto"/>
              <w:ind w:left="0"/>
              <w:jc w:val="both"/>
              <w:rPr>
                <w:rFonts w:ascii="Times New Roman" w:hAnsi="Times New Roman" w:cs="Times New Roman"/>
                <w:lang w:val="en-US"/>
              </w:rPr>
            </w:pPr>
            <w:r w:rsidRPr="00E42BA5">
              <w:rPr>
                <w:rFonts w:ascii="Times New Roman" w:hAnsi="Times New Roman" w:cs="Times New Roman"/>
                <w:lang w:val="en-US"/>
              </w:rPr>
              <w:lastRenderedPageBreak/>
              <w:t>Rights of the Related Person within the scope of Article 11 of the PDPL are as below:</w:t>
            </w:r>
          </w:p>
          <w:p w14:paraId="76BCD961" w14:textId="77777777" w:rsidR="000E7F14" w:rsidRPr="00E42BA5" w:rsidRDefault="000E7F14" w:rsidP="000E7F14">
            <w:pPr>
              <w:pStyle w:val="AralkYok"/>
              <w:numPr>
                <w:ilvl w:val="0"/>
                <w:numId w:val="29"/>
              </w:numPr>
              <w:spacing w:before="240" w:after="240" w:line="276" w:lineRule="auto"/>
              <w:ind w:left="0"/>
              <w:jc w:val="both"/>
              <w:rPr>
                <w:rFonts w:ascii="Times New Roman" w:hAnsi="Times New Roman" w:cs="Times New Roman"/>
                <w:lang w:val="en-US"/>
              </w:rPr>
            </w:pPr>
            <w:r w:rsidRPr="00E42BA5">
              <w:rPr>
                <w:rFonts w:ascii="Times New Roman" w:hAnsi="Times New Roman" w:cs="Times New Roman"/>
                <w:lang w:val="en-US"/>
              </w:rPr>
              <w:t>Learn whether or not her/his personal data have been processed,</w:t>
            </w:r>
          </w:p>
          <w:p w14:paraId="45EC4D6F" w14:textId="77777777" w:rsidR="000E7F14" w:rsidRPr="00E42BA5" w:rsidRDefault="000E7F14" w:rsidP="000E7F14">
            <w:pPr>
              <w:pStyle w:val="AralkYok"/>
              <w:numPr>
                <w:ilvl w:val="0"/>
                <w:numId w:val="29"/>
              </w:numPr>
              <w:spacing w:before="240" w:after="240" w:line="276" w:lineRule="auto"/>
              <w:ind w:left="0"/>
              <w:jc w:val="both"/>
              <w:rPr>
                <w:rFonts w:ascii="Times New Roman" w:hAnsi="Times New Roman" w:cs="Times New Roman"/>
                <w:lang w:val="en-US"/>
              </w:rPr>
            </w:pPr>
            <w:r w:rsidRPr="00E42BA5">
              <w:rPr>
                <w:rFonts w:ascii="Times New Roman" w:hAnsi="Times New Roman" w:cs="Times New Roman"/>
                <w:lang w:val="en-US"/>
              </w:rPr>
              <w:t>Request information as to processing if her/his data have been processed,</w:t>
            </w:r>
          </w:p>
          <w:p w14:paraId="15636415" w14:textId="77777777" w:rsidR="000E7F14" w:rsidRPr="00E42BA5" w:rsidRDefault="000E7F14" w:rsidP="000E7F14">
            <w:pPr>
              <w:pStyle w:val="AralkYok"/>
              <w:numPr>
                <w:ilvl w:val="0"/>
                <w:numId w:val="29"/>
              </w:numPr>
              <w:spacing w:before="240" w:after="240" w:line="276" w:lineRule="auto"/>
              <w:ind w:left="0"/>
              <w:jc w:val="both"/>
              <w:rPr>
                <w:rFonts w:ascii="Times New Roman" w:hAnsi="Times New Roman" w:cs="Times New Roman"/>
                <w:lang w:val="en-US"/>
              </w:rPr>
            </w:pPr>
            <w:r w:rsidRPr="00E42BA5">
              <w:rPr>
                <w:rFonts w:ascii="Times New Roman" w:hAnsi="Times New Roman" w:cs="Times New Roman"/>
                <w:lang w:val="en-US"/>
              </w:rPr>
              <w:t>Learn the purpose of processing of the personal data and whether data are used in accordance with their purpose,</w:t>
            </w:r>
          </w:p>
          <w:p w14:paraId="21033B6B" w14:textId="77777777" w:rsidR="000E7F14" w:rsidRPr="00D14605" w:rsidRDefault="000E7F14" w:rsidP="000E7F14">
            <w:pPr>
              <w:pStyle w:val="AralkYok"/>
              <w:numPr>
                <w:ilvl w:val="0"/>
                <w:numId w:val="29"/>
              </w:numPr>
              <w:spacing w:before="240" w:after="240" w:line="276" w:lineRule="auto"/>
              <w:ind w:left="0"/>
              <w:jc w:val="both"/>
              <w:rPr>
                <w:rFonts w:ascii="Times New Roman" w:hAnsi="Times New Roman" w:cs="Times New Roman"/>
                <w:highlight w:val="yellow"/>
                <w:lang w:val="en-US"/>
                <w:rPrChange w:id="18" w:author="Doğukan Aşar" w:date="2021-12-17T11:10:00Z">
                  <w:rPr>
                    <w:rFonts w:ascii="Times New Roman" w:hAnsi="Times New Roman" w:cs="Times New Roman"/>
                    <w:lang w:val="en-US"/>
                  </w:rPr>
                </w:rPrChange>
              </w:rPr>
            </w:pPr>
            <w:r w:rsidRPr="00D14605">
              <w:rPr>
                <w:rFonts w:ascii="Times New Roman" w:hAnsi="Times New Roman" w:cs="Times New Roman"/>
                <w:highlight w:val="yellow"/>
                <w:lang w:val="en-US"/>
                <w:rPrChange w:id="19" w:author="Doğukan Aşar" w:date="2021-12-17T11:10:00Z">
                  <w:rPr>
                    <w:rFonts w:ascii="Times New Roman" w:hAnsi="Times New Roman" w:cs="Times New Roman"/>
                    <w:lang w:val="en-US"/>
                  </w:rPr>
                </w:rPrChange>
              </w:rPr>
              <w:t>Know the third parties in the country or abroad to whom personal data have been transferred,</w:t>
            </w:r>
          </w:p>
          <w:p w14:paraId="140B3DC8" w14:textId="77777777" w:rsidR="000E7F14" w:rsidRPr="00E42BA5" w:rsidRDefault="000E7F14" w:rsidP="000E7F14">
            <w:pPr>
              <w:pStyle w:val="AralkYok"/>
              <w:numPr>
                <w:ilvl w:val="0"/>
                <w:numId w:val="29"/>
              </w:numPr>
              <w:spacing w:before="240" w:after="240" w:line="276" w:lineRule="auto"/>
              <w:ind w:left="0"/>
              <w:jc w:val="both"/>
              <w:rPr>
                <w:rFonts w:ascii="Times New Roman" w:hAnsi="Times New Roman" w:cs="Times New Roman"/>
                <w:lang w:val="en-US"/>
              </w:rPr>
            </w:pPr>
            <w:r w:rsidRPr="00E42BA5">
              <w:rPr>
                <w:rFonts w:ascii="Times New Roman" w:hAnsi="Times New Roman" w:cs="Times New Roman"/>
                <w:lang w:val="en-US"/>
              </w:rPr>
              <w:t xml:space="preserve">Request rectification in case personal data </w:t>
            </w:r>
            <w:proofErr w:type="gramStart"/>
            <w:r w:rsidRPr="00E42BA5">
              <w:rPr>
                <w:rFonts w:ascii="Times New Roman" w:hAnsi="Times New Roman" w:cs="Times New Roman"/>
                <w:lang w:val="en-US"/>
              </w:rPr>
              <w:t>are</w:t>
            </w:r>
            <w:proofErr w:type="gramEnd"/>
            <w:r w:rsidRPr="00E42BA5">
              <w:rPr>
                <w:rFonts w:ascii="Times New Roman" w:hAnsi="Times New Roman" w:cs="Times New Roman"/>
                <w:lang w:val="en-US"/>
              </w:rPr>
              <w:t xml:space="preserve"> processed incompletely or inaccurately,</w:t>
            </w:r>
          </w:p>
          <w:p w14:paraId="0E4DE731" w14:textId="77777777" w:rsidR="000E7F14" w:rsidRPr="00E42BA5" w:rsidRDefault="000E7F14" w:rsidP="000E7F14">
            <w:pPr>
              <w:pStyle w:val="AralkYok"/>
              <w:numPr>
                <w:ilvl w:val="0"/>
                <w:numId w:val="29"/>
              </w:numPr>
              <w:spacing w:before="240" w:after="240" w:line="276" w:lineRule="auto"/>
              <w:ind w:left="0"/>
              <w:jc w:val="both"/>
              <w:rPr>
                <w:rFonts w:ascii="Times New Roman" w:hAnsi="Times New Roman" w:cs="Times New Roman"/>
                <w:lang w:val="en-US"/>
              </w:rPr>
            </w:pPr>
            <w:r w:rsidRPr="00E42BA5">
              <w:rPr>
                <w:rFonts w:ascii="Times New Roman" w:hAnsi="Times New Roman" w:cs="Times New Roman"/>
                <w:lang w:val="en-US"/>
              </w:rPr>
              <w:t xml:space="preserve">Request the deletion or destruction of personal data in the event that the reasons requiring processing disappear, despite the fact that it is processed in accordance with the provisions of the PDPL and other relevant laws, </w:t>
            </w:r>
          </w:p>
          <w:p w14:paraId="5DAB0BDB" w14:textId="77777777" w:rsidR="000E7F14" w:rsidRPr="00D14605" w:rsidRDefault="000E7F14" w:rsidP="000E7F14">
            <w:pPr>
              <w:pStyle w:val="AralkYok"/>
              <w:numPr>
                <w:ilvl w:val="0"/>
                <w:numId w:val="29"/>
              </w:numPr>
              <w:spacing w:before="240" w:after="240" w:line="276" w:lineRule="auto"/>
              <w:ind w:left="0"/>
              <w:jc w:val="both"/>
              <w:rPr>
                <w:rFonts w:ascii="Times New Roman" w:hAnsi="Times New Roman" w:cs="Times New Roman"/>
                <w:highlight w:val="yellow"/>
                <w:lang w:val="en-US"/>
                <w:rPrChange w:id="20" w:author="Doğukan Aşar" w:date="2021-12-17T11:10:00Z">
                  <w:rPr>
                    <w:rFonts w:ascii="Times New Roman" w:hAnsi="Times New Roman" w:cs="Times New Roman"/>
                    <w:lang w:val="en-US"/>
                  </w:rPr>
                </w:rPrChange>
              </w:rPr>
            </w:pPr>
            <w:r w:rsidRPr="00D14605">
              <w:rPr>
                <w:rFonts w:ascii="Times New Roman" w:hAnsi="Times New Roman" w:cs="Times New Roman"/>
                <w:highlight w:val="yellow"/>
                <w:lang w:val="en-US"/>
                <w:rPrChange w:id="21" w:author="Doğukan Aşar" w:date="2021-12-17T11:10:00Z">
                  <w:rPr>
                    <w:rFonts w:ascii="Times New Roman" w:hAnsi="Times New Roman" w:cs="Times New Roman"/>
                    <w:lang w:val="en-US"/>
                  </w:rPr>
                </w:rPrChange>
              </w:rPr>
              <w:t>Request notification of the operations made as per indents (d) and (e) to third parties to whom personal data have been transferred,</w:t>
            </w:r>
          </w:p>
          <w:p w14:paraId="05F2AE39" w14:textId="77777777" w:rsidR="000E7F14" w:rsidRPr="00E42BA5" w:rsidRDefault="000E7F14" w:rsidP="000E7F14">
            <w:pPr>
              <w:pStyle w:val="AralkYok"/>
              <w:numPr>
                <w:ilvl w:val="0"/>
                <w:numId w:val="29"/>
              </w:numPr>
              <w:spacing w:before="240" w:after="240" w:line="276" w:lineRule="auto"/>
              <w:ind w:left="0"/>
              <w:jc w:val="both"/>
              <w:rPr>
                <w:rFonts w:ascii="Times New Roman" w:hAnsi="Times New Roman" w:cs="Times New Roman"/>
                <w:lang w:val="en-US"/>
              </w:rPr>
            </w:pPr>
            <w:r w:rsidRPr="00E42BA5">
              <w:rPr>
                <w:rFonts w:ascii="Times New Roman" w:hAnsi="Times New Roman" w:cs="Times New Roman"/>
                <w:lang w:val="en-US"/>
              </w:rPr>
              <w:t>Object to occurrence of any result that is to her/his detriment by means of analysis of personal data exclusively through automated systems,</w:t>
            </w:r>
          </w:p>
          <w:p w14:paraId="2AAC43E8" w14:textId="4A127621" w:rsidR="000E7F14" w:rsidRPr="00E42BA5" w:rsidRDefault="000E7F14" w:rsidP="000E7F14">
            <w:pPr>
              <w:pStyle w:val="AralkYok"/>
              <w:spacing w:before="240" w:after="240" w:line="276" w:lineRule="auto"/>
              <w:jc w:val="both"/>
              <w:rPr>
                <w:rFonts w:ascii="Times New Roman" w:hAnsi="Times New Roman" w:cs="Times New Roman"/>
                <w:b/>
                <w:bCs/>
                <w:lang w:val="en-US"/>
              </w:rPr>
            </w:pPr>
            <w:r w:rsidRPr="00E42BA5">
              <w:rPr>
                <w:rFonts w:ascii="Times New Roman" w:hAnsi="Times New Roman" w:cs="Times New Roman"/>
                <w:lang w:val="en-US"/>
              </w:rPr>
              <w:t>Request compensation for the damages in case the Related Person incurs damages due to unlawful processing of personal data.</w:t>
            </w:r>
          </w:p>
        </w:tc>
      </w:tr>
      <w:tr w:rsidR="000E7F14" w:rsidRPr="00DD7CC4" w14:paraId="52A3106A" w14:textId="77777777" w:rsidTr="00DD7CC4">
        <w:tc>
          <w:tcPr>
            <w:tcW w:w="4815" w:type="dxa"/>
          </w:tcPr>
          <w:p w14:paraId="21A9A42B" w14:textId="6ECE128B" w:rsidR="000E7F14" w:rsidRPr="00DD7CC4" w:rsidRDefault="000E7F14" w:rsidP="000E7F14">
            <w:pPr>
              <w:pStyle w:val="AralkYok"/>
              <w:spacing w:before="240" w:after="240" w:line="276" w:lineRule="auto"/>
              <w:jc w:val="both"/>
              <w:rPr>
                <w:rFonts w:ascii="Times New Roman" w:hAnsi="Times New Roman" w:cs="Times New Roman"/>
                <w:b/>
                <w:bCs/>
              </w:rPr>
            </w:pPr>
            <w:r w:rsidRPr="00A023E3">
              <w:rPr>
                <w:rFonts w:ascii="Times New Roman" w:hAnsi="Times New Roman" w:cs="Times New Roman"/>
              </w:rPr>
              <w:lastRenderedPageBreak/>
              <w:t xml:space="preserve">İlgili Kişi, yukarıda belirtilen hakları kullanmak için, </w:t>
            </w:r>
            <w:proofErr w:type="spellStart"/>
            <w:r w:rsidRPr="00A023E3">
              <w:rPr>
                <w:rFonts w:ascii="Times New Roman" w:hAnsi="Times New Roman" w:cs="Times New Roman"/>
              </w:rPr>
              <w:t>KVKK’nin</w:t>
            </w:r>
            <w:proofErr w:type="spellEnd"/>
            <w:r w:rsidRPr="00A023E3">
              <w:rPr>
                <w:rFonts w:ascii="Times New Roman" w:hAnsi="Times New Roman" w:cs="Times New Roman"/>
              </w:rPr>
              <w:t xml:space="preserve"> 11. maddesinde düzenlenen haklardan hangisini kullanmayı istediğini açıklayan talebini yazılı olarak veya kayıtlı elektronik posta adresi, güvenli elektronik imza ya da İlgili Kişi tarafından Helvacı Laik </w:t>
            </w:r>
            <w:proofErr w:type="spellStart"/>
            <w:r w:rsidRPr="00A023E3">
              <w:rPr>
                <w:rFonts w:ascii="Times New Roman" w:hAnsi="Times New Roman" w:cs="Times New Roman"/>
              </w:rPr>
              <w:t>Aşar’a</w:t>
            </w:r>
            <w:proofErr w:type="spellEnd"/>
            <w:r w:rsidRPr="00A023E3">
              <w:rPr>
                <w:rFonts w:ascii="Times New Roman" w:hAnsi="Times New Roman" w:cs="Times New Roman"/>
              </w:rPr>
              <w:t xml:space="preserve"> daha önce bildirilen ve Helvacı Laik </w:t>
            </w:r>
            <w:proofErr w:type="spellStart"/>
            <w:r w:rsidRPr="00A023E3">
              <w:rPr>
                <w:rFonts w:ascii="Times New Roman" w:hAnsi="Times New Roman" w:cs="Times New Roman"/>
              </w:rPr>
              <w:t>Aşar’ın</w:t>
            </w:r>
            <w:proofErr w:type="spellEnd"/>
            <w:r w:rsidRPr="00A023E3">
              <w:rPr>
                <w:rFonts w:ascii="Times New Roman" w:hAnsi="Times New Roman" w:cs="Times New Roman"/>
              </w:rPr>
              <w:t xml:space="preserve"> sisteminde kayıtlı bulunan elektronik posta adresini kullanarak Helvacı Laik </w:t>
            </w:r>
            <w:proofErr w:type="spellStart"/>
            <w:r w:rsidRPr="00A023E3">
              <w:rPr>
                <w:rFonts w:ascii="Times New Roman" w:hAnsi="Times New Roman" w:cs="Times New Roman"/>
              </w:rPr>
              <w:t>Aşar’a</w:t>
            </w:r>
            <w:proofErr w:type="spellEnd"/>
            <w:r w:rsidRPr="00A023E3">
              <w:rPr>
                <w:rFonts w:ascii="Times New Roman" w:hAnsi="Times New Roman" w:cs="Times New Roman"/>
              </w:rPr>
              <w:t xml:space="preserve"> iletebilir.</w:t>
            </w:r>
          </w:p>
        </w:tc>
        <w:tc>
          <w:tcPr>
            <w:tcW w:w="4247" w:type="dxa"/>
          </w:tcPr>
          <w:p w14:paraId="040BC577" w14:textId="04BCADC6" w:rsidR="000E7F14" w:rsidRPr="00E42BA5" w:rsidRDefault="000E7F14" w:rsidP="000E7F14">
            <w:pPr>
              <w:pStyle w:val="AralkYok"/>
              <w:numPr>
                <w:ilvl w:val="0"/>
                <w:numId w:val="29"/>
              </w:numPr>
              <w:spacing w:before="240" w:after="240" w:line="276" w:lineRule="auto"/>
              <w:ind w:left="0"/>
              <w:jc w:val="both"/>
              <w:rPr>
                <w:rFonts w:ascii="Times New Roman" w:hAnsi="Times New Roman" w:cs="Times New Roman"/>
                <w:b/>
                <w:bCs/>
                <w:lang w:val="en-US"/>
              </w:rPr>
            </w:pPr>
            <w:r w:rsidRPr="00E42BA5">
              <w:rPr>
                <w:rFonts w:ascii="Times New Roman" w:hAnsi="Times New Roman" w:cs="Times New Roman"/>
                <w:lang w:val="en-US"/>
              </w:rPr>
              <w:t xml:space="preserve">In order to use the right mentioned above, the Related Person may submit his/her request explaining which of the rights set forth in Article 11 of the PDPL, in writing or by registered e-mail address, secure electronic signature, or by e-mail address previously notified to </w:t>
            </w:r>
            <w:del w:id="22" w:author="Doğukan Aşar" w:date="2021-12-17T11:10:00Z">
              <w:r w:rsidRPr="00E42BA5" w:rsidDel="00D14605">
                <w:rPr>
                  <w:rFonts w:ascii="Times New Roman" w:hAnsi="Times New Roman" w:cs="Times New Roman"/>
                  <w:lang w:val="en-US"/>
                </w:rPr>
                <w:delText xml:space="preserve">the </w:delText>
              </w:r>
            </w:del>
            <w:proofErr w:type="spellStart"/>
            <w:r w:rsidRPr="00E42BA5">
              <w:rPr>
                <w:rFonts w:ascii="Times New Roman" w:hAnsi="Times New Roman" w:cs="Times New Roman"/>
                <w:lang w:val="en-US"/>
              </w:rPr>
              <w:t>Helvacı</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Laik</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Aşar</w:t>
            </w:r>
            <w:proofErr w:type="spellEnd"/>
            <w:r w:rsidRPr="00E42BA5">
              <w:rPr>
                <w:rFonts w:ascii="Times New Roman" w:hAnsi="Times New Roman" w:cs="Times New Roman"/>
                <w:lang w:val="en-US"/>
              </w:rPr>
              <w:t xml:space="preserve"> by the Relevant Person and registered in </w:t>
            </w:r>
            <w:del w:id="23" w:author="Doğukan Aşar" w:date="2021-12-17T11:10:00Z">
              <w:r w:rsidRPr="00E42BA5" w:rsidDel="00D14605">
                <w:rPr>
                  <w:rFonts w:ascii="Times New Roman" w:hAnsi="Times New Roman" w:cs="Times New Roman"/>
                  <w:lang w:val="en-US"/>
                </w:rPr>
                <w:delText xml:space="preserve">the </w:delText>
              </w:r>
            </w:del>
            <w:proofErr w:type="spellStart"/>
            <w:r w:rsidRPr="00E42BA5">
              <w:rPr>
                <w:rFonts w:ascii="Times New Roman" w:hAnsi="Times New Roman" w:cs="Times New Roman"/>
                <w:lang w:val="en-US"/>
              </w:rPr>
              <w:t>Helvacı</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Laik</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Aşar's</w:t>
            </w:r>
            <w:proofErr w:type="spellEnd"/>
            <w:r w:rsidRPr="00E42BA5">
              <w:rPr>
                <w:rFonts w:ascii="Times New Roman" w:hAnsi="Times New Roman" w:cs="Times New Roman"/>
                <w:lang w:val="en-US"/>
              </w:rPr>
              <w:t xml:space="preserve"> system.</w:t>
            </w:r>
          </w:p>
        </w:tc>
      </w:tr>
      <w:tr w:rsidR="000E7F14" w:rsidRPr="00DD7CC4" w14:paraId="6E4AAB41" w14:textId="77777777" w:rsidTr="00DD7CC4">
        <w:tc>
          <w:tcPr>
            <w:tcW w:w="4815" w:type="dxa"/>
          </w:tcPr>
          <w:p w14:paraId="4198D6D2" w14:textId="77777777" w:rsidR="000E7F14" w:rsidRDefault="000E7F14" w:rsidP="000E7F14">
            <w:pPr>
              <w:pStyle w:val="AralkYok"/>
              <w:spacing w:before="240" w:line="276" w:lineRule="auto"/>
              <w:jc w:val="both"/>
              <w:rPr>
                <w:rFonts w:ascii="Times New Roman" w:hAnsi="Times New Roman" w:cs="Times New Roman"/>
              </w:rPr>
            </w:pPr>
            <w:r w:rsidRPr="00A023E3">
              <w:rPr>
                <w:rFonts w:ascii="Times New Roman" w:hAnsi="Times New Roman" w:cs="Times New Roman"/>
              </w:rPr>
              <w:t>Yapılacak başvuruda:</w:t>
            </w:r>
          </w:p>
          <w:p w14:paraId="1F761A05" w14:textId="77777777" w:rsidR="000E7F14" w:rsidRDefault="000E7F14" w:rsidP="000E7F14">
            <w:pPr>
              <w:pStyle w:val="AralkYok"/>
              <w:spacing w:before="240" w:line="276" w:lineRule="auto"/>
              <w:jc w:val="both"/>
              <w:rPr>
                <w:rFonts w:ascii="Times New Roman" w:hAnsi="Times New Roman" w:cs="Times New Roman"/>
              </w:rPr>
            </w:pPr>
            <w:r w:rsidRPr="00A023E3">
              <w:rPr>
                <w:rFonts w:ascii="Times New Roman" w:hAnsi="Times New Roman" w:cs="Times New Roman"/>
              </w:rPr>
              <w:t xml:space="preserve">Ad, </w:t>
            </w:r>
            <w:proofErr w:type="spellStart"/>
            <w:r w:rsidRPr="00A023E3">
              <w:rPr>
                <w:rFonts w:ascii="Times New Roman" w:hAnsi="Times New Roman" w:cs="Times New Roman"/>
              </w:rPr>
              <w:t>soyad</w:t>
            </w:r>
            <w:proofErr w:type="spellEnd"/>
            <w:r w:rsidRPr="00A023E3">
              <w:rPr>
                <w:rFonts w:ascii="Times New Roman" w:hAnsi="Times New Roman" w:cs="Times New Roman"/>
              </w:rPr>
              <w:t xml:space="preserve"> ve başvuru yazılı ise imza,</w:t>
            </w:r>
          </w:p>
          <w:p w14:paraId="10D10298" w14:textId="77777777" w:rsidR="000E7F14" w:rsidRDefault="000E7F14" w:rsidP="000E7F14">
            <w:pPr>
              <w:pStyle w:val="AralkYok"/>
              <w:spacing w:before="240" w:line="276" w:lineRule="auto"/>
              <w:jc w:val="both"/>
              <w:rPr>
                <w:rFonts w:ascii="Times New Roman" w:hAnsi="Times New Roman" w:cs="Times New Roman"/>
              </w:rPr>
            </w:pPr>
            <w:r w:rsidRPr="00A023E3">
              <w:rPr>
                <w:rFonts w:ascii="Times New Roman" w:hAnsi="Times New Roman" w:cs="Times New Roman"/>
              </w:rPr>
              <w:t>Tebligat adresi,</w:t>
            </w:r>
          </w:p>
          <w:p w14:paraId="3D5D2D5A" w14:textId="77777777" w:rsidR="000E7F14" w:rsidRDefault="000E7F14" w:rsidP="000E7F14">
            <w:pPr>
              <w:pStyle w:val="AralkYok"/>
              <w:spacing w:before="240" w:line="276" w:lineRule="auto"/>
              <w:jc w:val="both"/>
              <w:rPr>
                <w:rFonts w:ascii="Times New Roman" w:hAnsi="Times New Roman" w:cs="Times New Roman"/>
              </w:rPr>
            </w:pPr>
            <w:r w:rsidRPr="00A023E3">
              <w:rPr>
                <w:rFonts w:ascii="Times New Roman" w:hAnsi="Times New Roman" w:cs="Times New Roman"/>
              </w:rPr>
              <w:t>Türkiye Cumhuriyeti vatandaşları için T.C. kimlik numarası, yabancılar için uyruğu, pasaport numarası veya varsa kimlik numarası,</w:t>
            </w:r>
          </w:p>
          <w:p w14:paraId="3AA1AF03" w14:textId="77777777" w:rsidR="000E7F14" w:rsidRDefault="000E7F14" w:rsidP="000E7F14">
            <w:pPr>
              <w:pStyle w:val="AralkYok"/>
              <w:spacing w:before="240" w:line="276" w:lineRule="auto"/>
              <w:jc w:val="both"/>
              <w:rPr>
                <w:rFonts w:ascii="Times New Roman" w:hAnsi="Times New Roman" w:cs="Times New Roman"/>
              </w:rPr>
            </w:pPr>
            <w:r w:rsidRPr="00A023E3">
              <w:rPr>
                <w:rFonts w:ascii="Times New Roman" w:hAnsi="Times New Roman" w:cs="Times New Roman"/>
              </w:rPr>
              <w:t>Varsa bildirime esas elektronik posta adresi, telefon ve faks numarası,</w:t>
            </w:r>
          </w:p>
          <w:p w14:paraId="5CF525F5" w14:textId="67C3CD58" w:rsidR="000E7F14" w:rsidRPr="00A023E3" w:rsidRDefault="000E7F14" w:rsidP="000E7F14">
            <w:pPr>
              <w:pStyle w:val="AralkYok"/>
              <w:spacing w:before="240" w:after="240" w:line="276" w:lineRule="auto"/>
              <w:jc w:val="both"/>
              <w:rPr>
                <w:rFonts w:ascii="Times New Roman" w:hAnsi="Times New Roman" w:cs="Times New Roman"/>
              </w:rPr>
            </w:pPr>
            <w:proofErr w:type="gramStart"/>
            <w:r>
              <w:rPr>
                <w:rFonts w:ascii="Times New Roman" w:hAnsi="Times New Roman" w:cs="Times New Roman"/>
              </w:rPr>
              <w:t>t</w:t>
            </w:r>
            <w:r w:rsidRPr="00A023E3">
              <w:rPr>
                <w:rFonts w:ascii="Times New Roman" w:hAnsi="Times New Roman" w:cs="Times New Roman"/>
              </w:rPr>
              <w:t>alep</w:t>
            </w:r>
            <w:proofErr w:type="gramEnd"/>
            <w:r w:rsidRPr="00A023E3">
              <w:rPr>
                <w:rFonts w:ascii="Times New Roman" w:hAnsi="Times New Roman" w:cs="Times New Roman"/>
              </w:rPr>
              <w:t xml:space="preserve"> konusunun bulunması zorunludur</w:t>
            </w:r>
            <w:r>
              <w:rPr>
                <w:rFonts w:ascii="Times New Roman" w:hAnsi="Times New Roman" w:cs="Times New Roman"/>
              </w:rPr>
              <w:t>.</w:t>
            </w:r>
          </w:p>
        </w:tc>
        <w:tc>
          <w:tcPr>
            <w:tcW w:w="4247" w:type="dxa"/>
          </w:tcPr>
          <w:p w14:paraId="4621EE35" w14:textId="77777777" w:rsidR="000E7F14" w:rsidRPr="00E42BA5" w:rsidRDefault="000E7F14" w:rsidP="000E7F14">
            <w:pPr>
              <w:pStyle w:val="AralkYok"/>
              <w:spacing w:before="240" w:line="276" w:lineRule="auto"/>
              <w:jc w:val="both"/>
              <w:rPr>
                <w:rFonts w:ascii="Times New Roman" w:hAnsi="Times New Roman" w:cs="Times New Roman"/>
                <w:lang w:val="en-US"/>
              </w:rPr>
            </w:pPr>
            <w:r w:rsidRPr="00E42BA5">
              <w:rPr>
                <w:rFonts w:ascii="Times New Roman" w:hAnsi="Times New Roman" w:cs="Times New Roman"/>
                <w:lang w:val="en-US"/>
              </w:rPr>
              <w:t>In the application to be made:</w:t>
            </w:r>
          </w:p>
          <w:p w14:paraId="1EBC3722" w14:textId="77777777" w:rsidR="000E7F14" w:rsidRPr="00E42BA5" w:rsidRDefault="000E7F14" w:rsidP="000E7F14">
            <w:pPr>
              <w:pStyle w:val="AralkYok"/>
              <w:spacing w:before="240" w:line="276" w:lineRule="auto"/>
              <w:jc w:val="both"/>
              <w:rPr>
                <w:rFonts w:ascii="Times New Roman" w:hAnsi="Times New Roman" w:cs="Times New Roman"/>
                <w:lang w:val="en-US"/>
              </w:rPr>
            </w:pPr>
            <w:r w:rsidRPr="00E42BA5">
              <w:rPr>
                <w:rFonts w:ascii="Times New Roman" w:hAnsi="Times New Roman" w:cs="Times New Roman"/>
                <w:lang w:val="en-US"/>
              </w:rPr>
              <w:t>Name, surname and signature if the application is written,</w:t>
            </w:r>
          </w:p>
          <w:p w14:paraId="359BCF98" w14:textId="77777777" w:rsidR="000E7F14" w:rsidRPr="00E42BA5" w:rsidRDefault="000E7F14" w:rsidP="000E7F14">
            <w:pPr>
              <w:pStyle w:val="AralkYok"/>
              <w:spacing w:before="240" w:line="276" w:lineRule="auto"/>
              <w:jc w:val="both"/>
              <w:rPr>
                <w:rFonts w:ascii="Times New Roman" w:hAnsi="Times New Roman" w:cs="Times New Roman"/>
                <w:lang w:val="en-US"/>
              </w:rPr>
            </w:pPr>
            <w:r w:rsidRPr="00E42BA5">
              <w:rPr>
                <w:rFonts w:ascii="Times New Roman" w:hAnsi="Times New Roman" w:cs="Times New Roman"/>
                <w:lang w:val="en-US"/>
              </w:rPr>
              <w:t>Address for service,</w:t>
            </w:r>
          </w:p>
          <w:p w14:paraId="3577D58F" w14:textId="77777777" w:rsidR="000E7F14" w:rsidRPr="00E42BA5" w:rsidRDefault="000E7F14" w:rsidP="000E7F14">
            <w:pPr>
              <w:pStyle w:val="AralkYok"/>
              <w:spacing w:before="240" w:line="276" w:lineRule="auto"/>
              <w:jc w:val="both"/>
              <w:rPr>
                <w:rFonts w:ascii="Times New Roman" w:hAnsi="Times New Roman" w:cs="Times New Roman"/>
                <w:lang w:val="en-US"/>
              </w:rPr>
            </w:pPr>
            <w:r w:rsidRPr="00E42BA5">
              <w:rPr>
                <w:rFonts w:ascii="Times New Roman" w:hAnsi="Times New Roman" w:cs="Times New Roman"/>
                <w:lang w:val="en-US"/>
              </w:rPr>
              <w:t xml:space="preserve">For citizens of the Republic of Turkey, T.C. identification number, nationality for foreigners, passport number or if available, identification number, </w:t>
            </w:r>
          </w:p>
          <w:p w14:paraId="51489289" w14:textId="77777777" w:rsidR="000E7F14" w:rsidRPr="00E42BA5" w:rsidRDefault="000E7F14" w:rsidP="000E7F14">
            <w:pPr>
              <w:pStyle w:val="AralkYok"/>
              <w:spacing w:before="240" w:line="276" w:lineRule="auto"/>
              <w:jc w:val="both"/>
              <w:rPr>
                <w:rFonts w:ascii="Times New Roman" w:hAnsi="Times New Roman" w:cs="Times New Roman"/>
                <w:lang w:val="en-US"/>
              </w:rPr>
            </w:pPr>
            <w:r w:rsidRPr="00E42BA5">
              <w:rPr>
                <w:rFonts w:ascii="Times New Roman" w:hAnsi="Times New Roman" w:cs="Times New Roman"/>
                <w:lang w:val="en-US"/>
              </w:rPr>
              <w:t>If available, the e-mail address, telephone and fax number for notification,</w:t>
            </w:r>
          </w:p>
          <w:p w14:paraId="43BE1579" w14:textId="682A6576" w:rsidR="000E7F14" w:rsidRPr="00E42BA5" w:rsidRDefault="000E7F14" w:rsidP="000E7F14">
            <w:pPr>
              <w:pStyle w:val="AralkYok"/>
              <w:numPr>
                <w:ilvl w:val="0"/>
                <w:numId w:val="29"/>
              </w:numPr>
              <w:spacing w:before="240" w:after="240" w:line="276" w:lineRule="auto"/>
              <w:ind w:left="0"/>
              <w:jc w:val="both"/>
              <w:rPr>
                <w:rFonts w:ascii="Times New Roman" w:hAnsi="Times New Roman" w:cs="Times New Roman"/>
                <w:lang w:val="en-US"/>
              </w:rPr>
            </w:pPr>
            <w:r w:rsidRPr="00E42BA5">
              <w:rPr>
                <w:rFonts w:ascii="Times New Roman" w:hAnsi="Times New Roman" w:cs="Times New Roman"/>
                <w:lang w:val="en-US"/>
              </w:rPr>
              <w:t>The subject of the request is mandatory.</w:t>
            </w:r>
          </w:p>
        </w:tc>
      </w:tr>
      <w:tr w:rsidR="000E7F14" w:rsidRPr="00DD7CC4" w14:paraId="6D35066A" w14:textId="77777777" w:rsidTr="00DD7CC4">
        <w:tc>
          <w:tcPr>
            <w:tcW w:w="4815" w:type="dxa"/>
          </w:tcPr>
          <w:p w14:paraId="307CABAE" w14:textId="2644003A" w:rsidR="000E7F14" w:rsidRPr="00A023E3" w:rsidRDefault="000E7F14" w:rsidP="000E7F14">
            <w:pPr>
              <w:pStyle w:val="AralkYok"/>
              <w:spacing w:before="240" w:line="276" w:lineRule="auto"/>
              <w:jc w:val="both"/>
              <w:rPr>
                <w:rFonts w:ascii="Times New Roman" w:hAnsi="Times New Roman" w:cs="Times New Roman"/>
              </w:rPr>
            </w:pPr>
            <w:r w:rsidRPr="00A023E3">
              <w:rPr>
                <w:rFonts w:ascii="Times New Roman" w:hAnsi="Times New Roman" w:cs="Times New Roman"/>
              </w:rPr>
              <w:t xml:space="preserve">Konuya ilişkin bilgi ve belgeler başvuruya eklenmelidir. Yazılı başvurular, “AND Pastel T3 Blok K: 18 D:160 34870 Kartal/İstanbul” adresine İlgili </w:t>
            </w:r>
            <w:proofErr w:type="spellStart"/>
            <w:r w:rsidRPr="00A023E3">
              <w:rPr>
                <w:rFonts w:ascii="Times New Roman" w:hAnsi="Times New Roman" w:cs="Times New Roman"/>
              </w:rPr>
              <w:t>Kişi’nin</w:t>
            </w:r>
            <w:proofErr w:type="spellEnd"/>
            <w:r w:rsidRPr="00A023E3">
              <w:rPr>
                <w:rFonts w:ascii="Times New Roman" w:hAnsi="Times New Roman" w:cs="Times New Roman"/>
              </w:rPr>
              <w:t xml:space="preserve"> ıslak imzasını içerecek şekilde gönderilebilecektir.</w:t>
            </w:r>
          </w:p>
        </w:tc>
        <w:tc>
          <w:tcPr>
            <w:tcW w:w="4247" w:type="dxa"/>
          </w:tcPr>
          <w:p w14:paraId="39D2F606" w14:textId="27186D73" w:rsidR="000E7F14" w:rsidRPr="00E42BA5" w:rsidRDefault="000E7F14" w:rsidP="000E7F14">
            <w:pPr>
              <w:pStyle w:val="AralkYok"/>
              <w:spacing w:before="240" w:line="276" w:lineRule="auto"/>
              <w:jc w:val="both"/>
              <w:rPr>
                <w:rFonts w:ascii="Times New Roman" w:hAnsi="Times New Roman" w:cs="Times New Roman"/>
                <w:lang w:val="en-US"/>
              </w:rPr>
            </w:pPr>
            <w:r w:rsidRPr="00E42BA5">
              <w:rPr>
                <w:rFonts w:ascii="Times New Roman" w:hAnsi="Times New Roman" w:cs="Times New Roman"/>
                <w:lang w:val="en-US"/>
              </w:rPr>
              <w:t xml:space="preserve">Information and documents related to the subject should be attached to the application. Written applications may be sent to the address "AND Pastel T3 Blok K: 18 D:160 34870 </w:t>
            </w:r>
            <w:proofErr w:type="spellStart"/>
            <w:r w:rsidRPr="00E42BA5">
              <w:rPr>
                <w:rFonts w:ascii="Times New Roman" w:hAnsi="Times New Roman" w:cs="Times New Roman"/>
                <w:lang w:val="en-US"/>
              </w:rPr>
              <w:t>Kartal</w:t>
            </w:r>
            <w:proofErr w:type="spellEnd"/>
            <w:r w:rsidRPr="00E42BA5">
              <w:rPr>
                <w:rFonts w:ascii="Times New Roman" w:hAnsi="Times New Roman" w:cs="Times New Roman"/>
                <w:lang w:val="en-US"/>
              </w:rPr>
              <w:t>/Istanbul" including the wet signature of the Related Person.</w:t>
            </w:r>
          </w:p>
        </w:tc>
      </w:tr>
      <w:tr w:rsidR="000E7F14" w:rsidRPr="00DD7CC4" w14:paraId="4FC02040" w14:textId="690E482A" w:rsidTr="00DD7CC4">
        <w:tc>
          <w:tcPr>
            <w:tcW w:w="4815" w:type="dxa"/>
          </w:tcPr>
          <w:p w14:paraId="4C36073A" w14:textId="77777777" w:rsidR="000E7F14" w:rsidRPr="00DD7CC4" w:rsidRDefault="000E7F14" w:rsidP="000E7F14">
            <w:pPr>
              <w:pStyle w:val="AralkYok"/>
              <w:spacing w:before="240" w:after="240" w:line="276" w:lineRule="auto"/>
              <w:jc w:val="both"/>
              <w:rPr>
                <w:rFonts w:ascii="Times New Roman" w:hAnsi="Times New Roman" w:cs="Times New Roman"/>
              </w:rPr>
            </w:pPr>
            <w:r w:rsidRPr="00DD7CC4">
              <w:rPr>
                <w:rFonts w:ascii="Times New Roman" w:hAnsi="Times New Roman" w:cs="Times New Roman"/>
              </w:rPr>
              <w:t>Başvurular, KVKK, ilgili mevzuat ve Kurul kararları çerçevesinde değerlendirilecek ve geçerli başvurular bu çerçevede işleme konulacak ve de başvuru sahibi bilgilendirilecektir.</w:t>
            </w:r>
          </w:p>
        </w:tc>
        <w:tc>
          <w:tcPr>
            <w:tcW w:w="4247" w:type="dxa"/>
          </w:tcPr>
          <w:p w14:paraId="63F35BC8" w14:textId="79172649" w:rsidR="000E7F14" w:rsidRPr="00E42BA5" w:rsidRDefault="000E7F14" w:rsidP="000E7F14">
            <w:pPr>
              <w:pStyle w:val="AralkYok"/>
              <w:spacing w:before="240" w:after="240" w:line="276" w:lineRule="auto"/>
              <w:jc w:val="both"/>
              <w:rPr>
                <w:rFonts w:ascii="Times New Roman" w:hAnsi="Times New Roman" w:cs="Times New Roman"/>
                <w:lang w:val="en-US"/>
              </w:rPr>
            </w:pPr>
            <w:r w:rsidRPr="00E42BA5">
              <w:rPr>
                <w:rFonts w:ascii="Times New Roman" w:hAnsi="Times New Roman" w:cs="Times New Roman"/>
                <w:lang w:val="en-US"/>
              </w:rPr>
              <w:t>Applications shall be evaluated within the framework of the PDPL, relevant legislation and Board decisions, valid applications shall be processed within this framework and the applicant shall be informed.</w:t>
            </w:r>
          </w:p>
        </w:tc>
      </w:tr>
      <w:tr w:rsidR="000E7F14" w:rsidRPr="00DD7CC4" w14:paraId="1F115307" w14:textId="0A14F069" w:rsidTr="00DD7CC4">
        <w:tc>
          <w:tcPr>
            <w:tcW w:w="4815" w:type="dxa"/>
          </w:tcPr>
          <w:p w14:paraId="18A2227A" w14:textId="77777777" w:rsidR="000E7F14" w:rsidRPr="00DD7CC4" w:rsidRDefault="000E7F14" w:rsidP="000E7F14">
            <w:pPr>
              <w:pStyle w:val="AralkYok"/>
              <w:spacing w:before="240" w:after="240" w:line="276" w:lineRule="auto"/>
              <w:jc w:val="both"/>
              <w:rPr>
                <w:rFonts w:ascii="Times New Roman" w:hAnsi="Times New Roman" w:cs="Times New Roman"/>
              </w:rPr>
            </w:pPr>
            <w:r w:rsidRPr="00DD7CC4">
              <w:rPr>
                <w:rFonts w:ascii="Times New Roman" w:hAnsi="Times New Roman" w:cs="Times New Roman"/>
              </w:rPr>
              <w:lastRenderedPageBreak/>
              <w:t>Helvacı Laik Aşar, Veri Sorumlusuna Başvuru Usul ve Esasları Hakkında Tebliğ çerçevesinde, başvuruyu kabul etme veya gerekçesini açıklayarak reddetme hakkına sahiptir. Cevabımız yazılı olarak veya elektronik ortamda, talebin niteliğine göre en kısa sürede ve en geç otuz gün içinde ücretsiz olarak tarafınıza bildirilecektir. Ancak, işlemin ayrıca bir maliyet gerektirmesi hâlinde, Veri Sorumlusuna Başvuru Usul ve Esasları Hakkında Tebliğ’in 7. maddesinde belirtilen ücret talep edilebilir.</w:t>
            </w:r>
          </w:p>
        </w:tc>
        <w:tc>
          <w:tcPr>
            <w:tcW w:w="4247" w:type="dxa"/>
          </w:tcPr>
          <w:p w14:paraId="60579D12" w14:textId="4E8D165C" w:rsidR="000E7F14" w:rsidRPr="00E42BA5" w:rsidRDefault="000E7F14" w:rsidP="000E7F14">
            <w:pPr>
              <w:pStyle w:val="AralkYok"/>
              <w:spacing w:before="240" w:after="240" w:line="276" w:lineRule="auto"/>
              <w:jc w:val="both"/>
              <w:rPr>
                <w:rFonts w:ascii="Times New Roman" w:hAnsi="Times New Roman" w:cs="Times New Roman"/>
                <w:lang w:val="en-US"/>
              </w:rPr>
            </w:pPr>
            <w:del w:id="24" w:author="Doğukan Aşar" w:date="2021-12-17T11:10:00Z">
              <w:r w:rsidRPr="00E42BA5" w:rsidDel="00D14605">
                <w:rPr>
                  <w:rFonts w:ascii="Times New Roman" w:hAnsi="Times New Roman" w:cs="Times New Roman"/>
                  <w:lang w:val="en-US"/>
                </w:rPr>
                <w:delText xml:space="preserve">The </w:delText>
              </w:r>
            </w:del>
            <w:proofErr w:type="spellStart"/>
            <w:r w:rsidRPr="00E42BA5">
              <w:rPr>
                <w:rFonts w:ascii="Times New Roman" w:hAnsi="Times New Roman" w:cs="Times New Roman"/>
                <w:lang w:val="en-US"/>
              </w:rPr>
              <w:t>Helvacı</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Laik</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Aşar</w:t>
            </w:r>
            <w:proofErr w:type="spellEnd"/>
            <w:r w:rsidRPr="00E42BA5">
              <w:rPr>
                <w:rFonts w:ascii="Times New Roman" w:hAnsi="Times New Roman" w:cs="Times New Roman"/>
                <w:lang w:val="en-US"/>
              </w:rPr>
              <w:t xml:space="preserve"> has the right to accept or reject the application by explaining its reason, within the framework of the Communiqué on Application Procedures and Principles to the Data Controller. Reply of the </w:t>
            </w:r>
            <w:proofErr w:type="spellStart"/>
            <w:r w:rsidRPr="00E42BA5">
              <w:rPr>
                <w:rFonts w:ascii="Times New Roman" w:hAnsi="Times New Roman" w:cs="Times New Roman"/>
                <w:lang w:val="en-US"/>
              </w:rPr>
              <w:t>Helvacı</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Laik</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Aşar</w:t>
            </w:r>
            <w:proofErr w:type="spellEnd"/>
            <w:r w:rsidRPr="00E42BA5">
              <w:rPr>
                <w:rFonts w:ascii="Times New Roman" w:hAnsi="Times New Roman" w:cs="Times New Roman"/>
                <w:lang w:val="en-US"/>
              </w:rPr>
              <w:t xml:space="preserve"> shall be notified to the Related Person in writing or electronically, as soon as possible and within thirty days at the latest, free of charge, depending on the nature of the request. However, if the process requires a separate cost, the fee specified in Article 7 of the Communiqué on Application Procedures and Principles may be charged</w:t>
            </w:r>
            <w:ins w:id="25" w:author="Doğukan Aşar" w:date="2021-12-17T11:10:00Z">
              <w:r w:rsidR="00D14605">
                <w:rPr>
                  <w:rFonts w:ascii="Times New Roman" w:hAnsi="Times New Roman" w:cs="Times New Roman"/>
                  <w:lang w:val="en-US"/>
                </w:rPr>
                <w:t>.</w:t>
              </w:r>
            </w:ins>
            <w:del w:id="26" w:author="Doğukan Aşar" w:date="2021-12-17T11:10:00Z">
              <w:r w:rsidRPr="00E42BA5" w:rsidDel="00D14605">
                <w:rPr>
                  <w:rFonts w:ascii="Times New Roman" w:hAnsi="Times New Roman" w:cs="Times New Roman"/>
                  <w:lang w:val="en-US"/>
                </w:rPr>
                <w:delText xml:space="preserve"> to the Data Controller.</w:delText>
              </w:r>
            </w:del>
          </w:p>
        </w:tc>
      </w:tr>
      <w:tr w:rsidR="000E7F14" w:rsidRPr="00DD7CC4" w14:paraId="15CF3818" w14:textId="1C31ACD5" w:rsidTr="00DD7CC4">
        <w:tc>
          <w:tcPr>
            <w:tcW w:w="4815" w:type="dxa"/>
          </w:tcPr>
          <w:p w14:paraId="35C1198C" w14:textId="77777777" w:rsidR="000E7F14" w:rsidRDefault="000E7F14" w:rsidP="000E7F14">
            <w:pPr>
              <w:pStyle w:val="AralkYok"/>
              <w:spacing w:before="240" w:after="240" w:line="276" w:lineRule="auto"/>
              <w:jc w:val="center"/>
              <w:rPr>
                <w:rFonts w:ascii="Times New Roman" w:hAnsi="Times New Roman" w:cs="Times New Roman"/>
                <w:b/>
                <w:bCs/>
              </w:rPr>
            </w:pPr>
            <w:r w:rsidRPr="00DD7CC4">
              <w:rPr>
                <w:rFonts w:ascii="Times New Roman" w:hAnsi="Times New Roman" w:cs="Times New Roman"/>
                <w:b/>
                <w:bCs/>
              </w:rPr>
              <w:t>İletişim</w:t>
            </w:r>
          </w:p>
          <w:p w14:paraId="5B1B6F9A" w14:textId="77777777" w:rsidR="000E7F14" w:rsidRDefault="000E7F14" w:rsidP="000E7F14">
            <w:pPr>
              <w:pStyle w:val="AralkYok"/>
              <w:spacing w:before="240" w:after="240" w:line="276" w:lineRule="auto"/>
              <w:jc w:val="center"/>
              <w:rPr>
                <w:rFonts w:ascii="Times New Roman" w:hAnsi="Times New Roman" w:cs="Times New Roman"/>
              </w:rPr>
            </w:pPr>
            <w:r w:rsidRPr="00DD7CC4">
              <w:rPr>
                <w:rFonts w:ascii="Times New Roman" w:hAnsi="Times New Roman" w:cs="Times New Roman"/>
              </w:rPr>
              <w:t>Helvacı Laik Aşar Hukuk Bürosu</w:t>
            </w:r>
          </w:p>
          <w:p w14:paraId="49E67C4D" w14:textId="0E9DFA33" w:rsidR="000E7F14" w:rsidRDefault="000E7F14" w:rsidP="000E7F14">
            <w:pPr>
              <w:pStyle w:val="AralkYok"/>
              <w:spacing w:before="240" w:after="240" w:line="276" w:lineRule="auto"/>
              <w:jc w:val="center"/>
              <w:rPr>
                <w:rFonts w:ascii="Times New Roman" w:hAnsi="Times New Roman" w:cs="Times New Roman"/>
              </w:rPr>
            </w:pPr>
            <w:r w:rsidRPr="00DD7CC4">
              <w:rPr>
                <w:rFonts w:ascii="Times New Roman" w:hAnsi="Times New Roman" w:cs="Times New Roman"/>
                <w:b/>
                <w:bCs/>
              </w:rPr>
              <w:t>T:</w:t>
            </w:r>
            <w:r w:rsidRPr="00DD7CC4">
              <w:rPr>
                <w:rFonts w:ascii="Times New Roman" w:hAnsi="Times New Roman" w:cs="Times New Roman"/>
              </w:rPr>
              <w:t xml:space="preserve"> +90 216 706 44 52 </w:t>
            </w:r>
            <w:r w:rsidRPr="00DD7CC4">
              <w:rPr>
                <w:rFonts w:ascii="Times New Roman" w:hAnsi="Times New Roman" w:cs="Times New Roman"/>
                <w:b/>
                <w:bCs/>
              </w:rPr>
              <w:t>M:</w:t>
            </w:r>
            <w:r w:rsidRPr="00DD7CC4">
              <w:rPr>
                <w:rFonts w:ascii="Times New Roman" w:hAnsi="Times New Roman" w:cs="Times New Roman"/>
              </w:rPr>
              <w:t xml:space="preserve"> </w:t>
            </w:r>
            <w:hyperlink r:id="rId8" w:history="1">
              <w:r w:rsidRPr="00520D83">
                <w:rPr>
                  <w:rStyle w:val="Kpr"/>
                  <w:rFonts w:ascii="Times New Roman" w:hAnsi="Times New Roman" w:cs="Times New Roman"/>
                </w:rPr>
                <w:t>info@hla-law.com</w:t>
              </w:r>
            </w:hyperlink>
          </w:p>
          <w:p w14:paraId="76AAE990" w14:textId="5D9438B0" w:rsidR="000E7F14" w:rsidRPr="00DD7CC4" w:rsidRDefault="000E7F14" w:rsidP="000E7F14">
            <w:pPr>
              <w:pStyle w:val="AralkYok"/>
              <w:spacing w:before="240" w:after="240" w:line="276" w:lineRule="auto"/>
              <w:jc w:val="center"/>
              <w:rPr>
                <w:rFonts w:ascii="Times New Roman" w:hAnsi="Times New Roman" w:cs="Times New Roman"/>
                <w:b/>
                <w:bCs/>
              </w:rPr>
            </w:pPr>
            <w:proofErr w:type="spellStart"/>
            <w:r w:rsidRPr="00DD7CC4">
              <w:rPr>
                <w:rFonts w:ascii="Times New Roman" w:hAnsi="Times New Roman" w:cs="Times New Roman"/>
              </w:rPr>
              <w:t>And</w:t>
            </w:r>
            <w:proofErr w:type="spellEnd"/>
            <w:r w:rsidRPr="00DD7CC4">
              <w:rPr>
                <w:rFonts w:ascii="Times New Roman" w:hAnsi="Times New Roman" w:cs="Times New Roman"/>
              </w:rPr>
              <w:t xml:space="preserve"> Pastel T3 Blok K:18 D:160 34870, Kartal İstanbul</w:t>
            </w:r>
          </w:p>
        </w:tc>
        <w:tc>
          <w:tcPr>
            <w:tcW w:w="4247" w:type="dxa"/>
          </w:tcPr>
          <w:p w14:paraId="0E205B4F" w14:textId="05046B05" w:rsidR="000E7F14" w:rsidRPr="00E42BA5" w:rsidRDefault="000E7F14" w:rsidP="000E7F14">
            <w:pPr>
              <w:pStyle w:val="AralkYok"/>
              <w:spacing w:before="240" w:after="240" w:line="276" w:lineRule="auto"/>
              <w:jc w:val="center"/>
              <w:rPr>
                <w:rFonts w:ascii="Times New Roman" w:hAnsi="Times New Roman" w:cs="Times New Roman"/>
                <w:b/>
                <w:bCs/>
                <w:lang w:val="en-US"/>
              </w:rPr>
            </w:pPr>
            <w:r w:rsidRPr="00E42BA5">
              <w:rPr>
                <w:rFonts w:ascii="Times New Roman" w:hAnsi="Times New Roman" w:cs="Times New Roman"/>
                <w:b/>
                <w:bCs/>
                <w:lang w:val="en-US"/>
              </w:rPr>
              <w:t>Contact</w:t>
            </w:r>
          </w:p>
          <w:p w14:paraId="0A5BA611" w14:textId="77777777" w:rsidR="000E7F14" w:rsidRPr="00E42BA5" w:rsidRDefault="000E7F14" w:rsidP="000E7F14">
            <w:pPr>
              <w:pStyle w:val="AralkYok"/>
              <w:spacing w:before="240" w:after="240" w:line="276" w:lineRule="auto"/>
              <w:jc w:val="center"/>
              <w:rPr>
                <w:rFonts w:ascii="Times New Roman" w:hAnsi="Times New Roman" w:cs="Times New Roman"/>
                <w:lang w:val="en-US"/>
              </w:rPr>
            </w:pPr>
            <w:proofErr w:type="spellStart"/>
            <w:r w:rsidRPr="00E42BA5">
              <w:rPr>
                <w:rFonts w:ascii="Times New Roman" w:hAnsi="Times New Roman" w:cs="Times New Roman"/>
                <w:lang w:val="en-US"/>
              </w:rPr>
              <w:t>Helvacı</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Laik</w:t>
            </w:r>
            <w:proofErr w:type="spellEnd"/>
            <w:r w:rsidRPr="00E42BA5">
              <w:rPr>
                <w:rFonts w:ascii="Times New Roman" w:hAnsi="Times New Roman" w:cs="Times New Roman"/>
                <w:lang w:val="en-US"/>
              </w:rPr>
              <w:t xml:space="preserve"> </w:t>
            </w:r>
            <w:proofErr w:type="spellStart"/>
            <w:r w:rsidRPr="00E42BA5">
              <w:rPr>
                <w:rFonts w:ascii="Times New Roman" w:hAnsi="Times New Roman" w:cs="Times New Roman"/>
                <w:lang w:val="en-US"/>
              </w:rPr>
              <w:t>Aşar</w:t>
            </w:r>
            <w:proofErr w:type="spellEnd"/>
            <w:r w:rsidRPr="00E42BA5">
              <w:rPr>
                <w:rFonts w:ascii="Times New Roman" w:hAnsi="Times New Roman" w:cs="Times New Roman"/>
                <w:lang w:val="en-US"/>
              </w:rPr>
              <w:t xml:space="preserve"> Attorneys at Law</w:t>
            </w:r>
          </w:p>
          <w:p w14:paraId="78FE8EC6" w14:textId="77777777" w:rsidR="000E7F14" w:rsidRPr="00E42BA5" w:rsidRDefault="000E7F14" w:rsidP="000E7F14">
            <w:pPr>
              <w:pStyle w:val="AralkYok"/>
              <w:spacing w:before="240" w:after="240" w:line="276" w:lineRule="auto"/>
              <w:jc w:val="center"/>
              <w:rPr>
                <w:rFonts w:ascii="Times New Roman" w:hAnsi="Times New Roman" w:cs="Times New Roman"/>
                <w:lang w:val="en-US"/>
              </w:rPr>
            </w:pPr>
            <w:r w:rsidRPr="00E42BA5">
              <w:rPr>
                <w:rFonts w:ascii="Times New Roman" w:hAnsi="Times New Roman" w:cs="Times New Roman"/>
                <w:b/>
                <w:bCs/>
                <w:lang w:val="en-US"/>
              </w:rPr>
              <w:t>T:</w:t>
            </w:r>
            <w:r w:rsidRPr="00E42BA5">
              <w:rPr>
                <w:rFonts w:ascii="Times New Roman" w:hAnsi="Times New Roman" w:cs="Times New Roman"/>
                <w:lang w:val="en-US"/>
              </w:rPr>
              <w:t xml:space="preserve"> +90 216 706 44 52 </w:t>
            </w:r>
            <w:r w:rsidRPr="00E42BA5">
              <w:rPr>
                <w:rFonts w:ascii="Times New Roman" w:hAnsi="Times New Roman" w:cs="Times New Roman"/>
                <w:b/>
                <w:bCs/>
                <w:lang w:val="en-US"/>
              </w:rPr>
              <w:t>M:</w:t>
            </w:r>
            <w:r w:rsidRPr="00E42BA5">
              <w:rPr>
                <w:rFonts w:ascii="Times New Roman" w:hAnsi="Times New Roman" w:cs="Times New Roman"/>
                <w:lang w:val="en-US"/>
              </w:rPr>
              <w:t xml:space="preserve"> </w:t>
            </w:r>
            <w:hyperlink r:id="rId9" w:history="1">
              <w:r w:rsidRPr="00E42BA5">
                <w:rPr>
                  <w:rStyle w:val="Kpr"/>
                  <w:rFonts w:ascii="Times New Roman" w:hAnsi="Times New Roman" w:cs="Times New Roman"/>
                  <w:lang w:val="en-US"/>
                </w:rPr>
                <w:t>info@hla-law.com</w:t>
              </w:r>
            </w:hyperlink>
          </w:p>
          <w:p w14:paraId="38C0336F" w14:textId="58B82F66" w:rsidR="000E7F14" w:rsidRPr="00E42BA5" w:rsidRDefault="000E7F14" w:rsidP="000E7F14">
            <w:pPr>
              <w:pStyle w:val="AralkYok"/>
              <w:spacing w:before="240" w:after="240" w:line="276" w:lineRule="auto"/>
              <w:jc w:val="center"/>
              <w:rPr>
                <w:rFonts w:ascii="Times New Roman" w:hAnsi="Times New Roman" w:cs="Times New Roman"/>
                <w:b/>
                <w:bCs/>
                <w:lang w:val="en-US"/>
              </w:rPr>
            </w:pPr>
            <w:r w:rsidRPr="00E42BA5">
              <w:rPr>
                <w:rFonts w:ascii="Times New Roman" w:hAnsi="Times New Roman" w:cs="Times New Roman"/>
                <w:lang w:val="en-US"/>
              </w:rPr>
              <w:t xml:space="preserve">And Pastel T3 Blok K:18 D:160 34870, </w:t>
            </w:r>
            <w:proofErr w:type="spellStart"/>
            <w:r w:rsidRPr="00E42BA5">
              <w:rPr>
                <w:rFonts w:ascii="Times New Roman" w:hAnsi="Times New Roman" w:cs="Times New Roman"/>
                <w:lang w:val="en-US"/>
              </w:rPr>
              <w:t>Kartal</w:t>
            </w:r>
            <w:proofErr w:type="spellEnd"/>
            <w:r w:rsidRPr="00E42BA5">
              <w:rPr>
                <w:rFonts w:ascii="Times New Roman" w:hAnsi="Times New Roman" w:cs="Times New Roman"/>
                <w:lang w:val="en-US"/>
              </w:rPr>
              <w:t xml:space="preserve"> İstanbul</w:t>
            </w:r>
          </w:p>
        </w:tc>
      </w:tr>
    </w:tbl>
    <w:p w14:paraId="78B3B26E" w14:textId="50B8E405" w:rsidR="00D02187" w:rsidRPr="00E4728B" w:rsidRDefault="00D02187" w:rsidP="00DD7CC4">
      <w:pPr>
        <w:pStyle w:val="AralkYok"/>
        <w:spacing w:after="240" w:line="276" w:lineRule="auto"/>
        <w:jc w:val="both"/>
        <w:rPr>
          <w:rFonts w:ascii="Times New Roman" w:hAnsi="Times New Roman" w:cs="Times New Roman"/>
        </w:rPr>
      </w:pPr>
    </w:p>
    <w:sectPr w:rsidR="00D02187" w:rsidRPr="00E4728B" w:rsidSect="00F1568A">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42E25" w14:textId="77777777" w:rsidR="002D66EF" w:rsidRDefault="002D66EF" w:rsidP="00983087">
      <w:pPr>
        <w:spacing w:after="0" w:line="240" w:lineRule="auto"/>
      </w:pPr>
      <w:r>
        <w:separator/>
      </w:r>
    </w:p>
  </w:endnote>
  <w:endnote w:type="continuationSeparator" w:id="0">
    <w:p w14:paraId="3C03A3E7" w14:textId="77777777" w:rsidR="002D66EF" w:rsidRDefault="002D66EF" w:rsidP="00983087">
      <w:pPr>
        <w:spacing w:after="0" w:line="240" w:lineRule="auto"/>
      </w:pPr>
      <w:r>
        <w:continuationSeparator/>
      </w:r>
    </w:p>
  </w:endnote>
  <w:endnote w:type="continuationNotice" w:id="1">
    <w:p w14:paraId="70475109" w14:textId="77777777" w:rsidR="002D66EF" w:rsidRDefault="002D66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A83607">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A83607">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8ED8F" w14:textId="5C7AE364" w:rsidR="00AC0ED3" w:rsidRDefault="00AC0ED3">
    <w:pPr>
      <w:pStyle w:val="AltBilgi"/>
    </w:pPr>
    <w:r>
      <w:rPr>
        <w:noProof/>
      </w:rPr>
      <w:drawing>
        <wp:anchor distT="0" distB="0" distL="114300" distR="114300" simplePos="0" relativeHeight="251658240"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FE7AC" w14:textId="77777777" w:rsidR="002D66EF" w:rsidRDefault="002D66EF" w:rsidP="00983087">
      <w:pPr>
        <w:spacing w:after="0" w:line="240" w:lineRule="auto"/>
      </w:pPr>
      <w:r>
        <w:separator/>
      </w:r>
    </w:p>
  </w:footnote>
  <w:footnote w:type="continuationSeparator" w:id="0">
    <w:p w14:paraId="6548FCE3" w14:textId="77777777" w:rsidR="002D66EF" w:rsidRDefault="002D66EF" w:rsidP="00983087">
      <w:pPr>
        <w:spacing w:after="0" w:line="240" w:lineRule="auto"/>
      </w:pPr>
      <w:r>
        <w:continuationSeparator/>
      </w:r>
    </w:p>
  </w:footnote>
  <w:footnote w:type="continuationNotice" w:id="1">
    <w:p w14:paraId="5E24D038" w14:textId="77777777" w:rsidR="002D66EF" w:rsidRDefault="002D66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364C5" w14:textId="1EFC2149" w:rsidR="00A90DBF" w:rsidRDefault="00673A31">
    <w:pPr>
      <w:pStyle w:val="stBilgi"/>
    </w:pPr>
    <w:r>
      <w:rPr>
        <w:noProof/>
      </w:rPr>
      <w:drawing>
        <wp:anchor distT="0" distB="0" distL="114300" distR="114300" simplePos="0" relativeHeight="251658241" behindDoc="1" locked="0" layoutInCell="0" allowOverlap="1" wp14:anchorId="2C4A3522" wp14:editId="67C7B61E">
          <wp:simplePos x="0" y="0"/>
          <wp:positionH relativeFrom="margin">
            <wp:align>center</wp:align>
          </wp:positionH>
          <wp:positionV relativeFrom="margin">
            <wp:align>center</wp:align>
          </wp:positionV>
          <wp:extent cx="7952740" cy="10957560"/>
          <wp:effectExtent l="0" t="0" r="0" b="0"/>
          <wp:wrapNone/>
          <wp:docPr id="2" name="WordPictureWatermark519079188"/>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519079188"/>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2740" cy="10957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E402A8"/>
    <w:multiLevelType w:val="hybridMultilevel"/>
    <w:tmpl w:val="2F0AE2A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4"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5"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BEC1F3F"/>
    <w:multiLevelType w:val="hybridMultilevel"/>
    <w:tmpl w:val="C2F021D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DD31A8C"/>
    <w:multiLevelType w:val="hybridMultilevel"/>
    <w:tmpl w:val="E17CEC84"/>
    <w:lvl w:ilvl="0" w:tplc="08C4856E">
      <w:start w:val="1"/>
      <w:numFmt w:val="low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8E82B5E"/>
    <w:multiLevelType w:val="hybridMultilevel"/>
    <w:tmpl w:val="D6621DC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6"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7"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0"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6"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7"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8"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5"/>
  </w:num>
  <w:num w:numId="2">
    <w:abstractNumId w:val="10"/>
  </w:num>
  <w:num w:numId="3">
    <w:abstractNumId w:val="16"/>
  </w:num>
  <w:num w:numId="4">
    <w:abstractNumId w:val="26"/>
  </w:num>
  <w:num w:numId="5">
    <w:abstractNumId w:val="15"/>
  </w:num>
  <w:num w:numId="6">
    <w:abstractNumId w:val="11"/>
  </w:num>
  <w:num w:numId="7">
    <w:abstractNumId w:val="23"/>
  </w:num>
  <w:num w:numId="8">
    <w:abstractNumId w:val="0"/>
  </w:num>
  <w:num w:numId="9">
    <w:abstractNumId w:val="5"/>
  </w:num>
  <w:num w:numId="10">
    <w:abstractNumId w:val="28"/>
  </w:num>
  <w:num w:numId="11">
    <w:abstractNumId w:val="20"/>
  </w:num>
  <w:num w:numId="12">
    <w:abstractNumId w:val="18"/>
  </w:num>
  <w:num w:numId="13">
    <w:abstractNumId w:val="6"/>
  </w:num>
  <w:num w:numId="14">
    <w:abstractNumId w:val="8"/>
  </w:num>
  <w:num w:numId="15">
    <w:abstractNumId w:val="17"/>
  </w:num>
  <w:num w:numId="16">
    <w:abstractNumId w:val="22"/>
  </w:num>
  <w:num w:numId="17">
    <w:abstractNumId w:val="24"/>
  </w:num>
  <w:num w:numId="18">
    <w:abstractNumId w:val="12"/>
  </w:num>
  <w:num w:numId="19">
    <w:abstractNumId w:val="2"/>
  </w:num>
  <w:num w:numId="20">
    <w:abstractNumId w:val="29"/>
  </w:num>
  <w:num w:numId="21">
    <w:abstractNumId w:val="14"/>
  </w:num>
  <w:num w:numId="22">
    <w:abstractNumId w:val="19"/>
  </w:num>
  <w:num w:numId="23">
    <w:abstractNumId w:val="21"/>
  </w:num>
  <w:num w:numId="24">
    <w:abstractNumId w:val="27"/>
  </w:num>
  <w:num w:numId="25">
    <w:abstractNumId w:val="4"/>
  </w:num>
  <w:num w:numId="26">
    <w:abstractNumId w:val="3"/>
  </w:num>
  <w:num w:numId="27">
    <w:abstractNumId w:val="13"/>
  </w:num>
  <w:num w:numId="28">
    <w:abstractNumId w:val="9"/>
  </w:num>
  <w:num w:numId="29">
    <w:abstractNumId w:val="1"/>
  </w:num>
  <w:num w:numId="30">
    <w:abstractNumId w:val="7"/>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ğukan Aşar">
    <w15:presenceInfo w15:providerId="AD" w15:userId="S::dogukan.asar@hla-law.com::779e2053-063d-4cbb-9898-a58d0d2a1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36915"/>
    <w:rsid w:val="00040907"/>
    <w:rsid w:val="000413FD"/>
    <w:rsid w:val="00041BAA"/>
    <w:rsid w:val="00044488"/>
    <w:rsid w:val="00047A4C"/>
    <w:rsid w:val="00052C8F"/>
    <w:rsid w:val="00061209"/>
    <w:rsid w:val="00072EC9"/>
    <w:rsid w:val="00081351"/>
    <w:rsid w:val="000A054D"/>
    <w:rsid w:val="000D16D3"/>
    <w:rsid w:val="000D6B0B"/>
    <w:rsid w:val="000E7F14"/>
    <w:rsid w:val="00101E36"/>
    <w:rsid w:val="001022B3"/>
    <w:rsid w:val="00104DE4"/>
    <w:rsid w:val="001124EF"/>
    <w:rsid w:val="001172A4"/>
    <w:rsid w:val="0012453E"/>
    <w:rsid w:val="00125958"/>
    <w:rsid w:val="00134838"/>
    <w:rsid w:val="00136495"/>
    <w:rsid w:val="00136530"/>
    <w:rsid w:val="00155791"/>
    <w:rsid w:val="001609D8"/>
    <w:rsid w:val="00162D2E"/>
    <w:rsid w:val="00180D3A"/>
    <w:rsid w:val="0018407A"/>
    <w:rsid w:val="001A4356"/>
    <w:rsid w:val="001A6D5B"/>
    <w:rsid w:val="001B3D9B"/>
    <w:rsid w:val="001B64BB"/>
    <w:rsid w:val="001C2C5C"/>
    <w:rsid w:val="001C4FED"/>
    <w:rsid w:val="001C7D05"/>
    <w:rsid w:val="001E7C61"/>
    <w:rsid w:val="001F184E"/>
    <w:rsid w:val="001F4635"/>
    <w:rsid w:val="001F7734"/>
    <w:rsid w:val="00200F06"/>
    <w:rsid w:val="00203B1F"/>
    <w:rsid w:val="002040FC"/>
    <w:rsid w:val="002073BB"/>
    <w:rsid w:val="002074E5"/>
    <w:rsid w:val="002140D2"/>
    <w:rsid w:val="00222884"/>
    <w:rsid w:val="0024170C"/>
    <w:rsid w:val="0025168D"/>
    <w:rsid w:val="00252C0D"/>
    <w:rsid w:val="00252FB1"/>
    <w:rsid w:val="002628D7"/>
    <w:rsid w:val="002671EA"/>
    <w:rsid w:val="00275BCC"/>
    <w:rsid w:val="00277B4C"/>
    <w:rsid w:val="00291A50"/>
    <w:rsid w:val="002A0258"/>
    <w:rsid w:val="002A045C"/>
    <w:rsid w:val="002A1FF8"/>
    <w:rsid w:val="002A613B"/>
    <w:rsid w:val="002A6BDA"/>
    <w:rsid w:val="002B308C"/>
    <w:rsid w:val="002B6ED8"/>
    <w:rsid w:val="002C4CCF"/>
    <w:rsid w:val="002C655B"/>
    <w:rsid w:val="002C7FE5"/>
    <w:rsid w:val="002D37F3"/>
    <w:rsid w:val="002D5762"/>
    <w:rsid w:val="002D66EF"/>
    <w:rsid w:val="002E28FE"/>
    <w:rsid w:val="002F6CB7"/>
    <w:rsid w:val="003009BD"/>
    <w:rsid w:val="00313681"/>
    <w:rsid w:val="00314B8D"/>
    <w:rsid w:val="00316183"/>
    <w:rsid w:val="00322F12"/>
    <w:rsid w:val="003238AA"/>
    <w:rsid w:val="00324451"/>
    <w:rsid w:val="003266A6"/>
    <w:rsid w:val="00331B1E"/>
    <w:rsid w:val="0033537E"/>
    <w:rsid w:val="00336868"/>
    <w:rsid w:val="0035129D"/>
    <w:rsid w:val="003537DA"/>
    <w:rsid w:val="00356324"/>
    <w:rsid w:val="00364B9E"/>
    <w:rsid w:val="00366525"/>
    <w:rsid w:val="003673D3"/>
    <w:rsid w:val="00373BF1"/>
    <w:rsid w:val="00375CD0"/>
    <w:rsid w:val="00384E1E"/>
    <w:rsid w:val="00393324"/>
    <w:rsid w:val="003969D3"/>
    <w:rsid w:val="00397866"/>
    <w:rsid w:val="003A497F"/>
    <w:rsid w:val="003B26ED"/>
    <w:rsid w:val="003D48FB"/>
    <w:rsid w:val="003D6668"/>
    <w:rsid w:val="003D7BD9"/>
    <w:rsid w:val="003E63D0"/>
    <w:rsid w:val="003F3CA1"/>
    <w:rsid w:val="00405CAD"/>
    <w:rsid w:val="00411A5F"/>
    <w:rsid w:val="00421FCD"/>
    <w:rsid w:val="00434B64"/>
    <w:rsid w:val="00452CD2"/>
    <w:rsid w:val="00454026"/>
    <w:rsid w:val="00454A4B"/>
    <w:rsid w:val="0045756D"/>
    <w:rsid w:val="00457EB7"/>
    <w:rsid w:val="00461C3E"/>
    <w:rsid w:val="00461DCA"/>
    <w:rsid w:val="00472879"/>
    <w:rsid w:val="0048154A"/>
    <w:rsid w:val="00482009"/>
    <w:rsid w:val="0048221F"/>
    <w:rsid w:val="004834AB"/>
    <w:rsid w:val="004940CC"/>
    <w:rsid w:val="004A313D"/>
    <w:rsid w:val="004B2E4C"/>
    <w:rsid w:val="004C2212"/>
    <w:rsid w:val="004D19B3"/>
    <w:rsid w:val="004D509E"/>
    <w:rsid w:val="004D7528"/>
    <w:rsid w:val="004E318C"/>
    <w:rsid w:val="004E7AC0"/>
    <w:rsid w:val="004F0E14"/>
    <w:rsid w:val="004F3EA5"/>
    <w:rsid w:val="004F6D44"/>
    <w:rsid w:val="005043FE"/>
    <w:rsid w:val="00507E34"/>
    <w:rsid w:val="00513894"/>
    <w:rsid w:val="00517577"/>
    <w:rsid w:val="00524C91"/>
    <w:rsid w:val="00525E14"/>
    <w:rsid w:val="005277AC"/>
    <w:rsid w:val="0053685E"/>
    <w:rsid w:val="00540C48"/>
    <w:rsid w:val="005446F7"/>
    <w:rsid w:val="005452BA"/>
    <w:rsid w:val="00551878"/>
    <w:rsid w:val="005522AA"/>
    <w:rsid w:val="0055254A"/>
    <w:rsid w:val="00553438"/>
    <w:rsid w:val="00560FB6"/>
    <w:rsid w:val="0056192D"/>
    <w:rsid w:val="0056402E"/>
    <w:rsid w:val="00564CF5"/>
    <w:rsid w:val="00584996"/>
    <w:rsid w:val="00586460"/>
    <w:rsid w:val="0059690E"/>
    <w:rsid w:val="005A49C5"/>
    <w:rsid w:val="005B0AF5"/>
    <w:rsid w:val="005B6F9E"/>
    <w:rsid w:val="005C3A28"/>
    <w:rsid w:val="005D21AB"/>
    <w:rsid w:val="005D3329"/>
    <w:rsid w:val="005E5053"/>
    <w:rsid w:val="005E73E4"/>
    <w:rsid w:val="005F6E39"/>
    <w:rsid w:val="005F76E4"/>
    <w:rsid w:val="00606DE5"/>
    <w:rsid w:val="00611501"/>
    <w:rsid w:val="006355C3"/>
    <w:rsid w:val="0063576D"/>
    <w:rsid w:val="006439AF"/>
    <w:rsid w:val="00647126"/>
    <w:rsid w:val="0065394F"/>
    <w:rsid w:val="00653E08"/>
    <w:rsid w:val="006630A1"/>
    <w:rsid w:val="00672413"/>
    <w:rsid w:val="006737FB"/>
    <w:rsid w:val="00673A31"/>
    <w:rsid w:val="00674997"/>
    <w:rsid w:val="00683112"/>
    <w:rsid w:val="0068455F"/>
    <w:rsid w:val="006940CB"/>
    <w:rsid w:val="006A0400"/>
    <w:rsid w:val="006A07BB"/>
    <w:rsid w:val="006B08BE"/>
    <w:rsid w:val="006C4D40"/>
    <w:rsid w:val="006C548B"/>
    <w:rsid w:val="006D3757"/>
    <w:rsid w:val="006F328F"/>
    <w:rsid w:val="006F54E7"/>
    <w:rsid w:val="006F5656"/>
    <w:rsid w:val="006F5D5F"/>
    <w:rsid w:val="00703D81"/>
    <w:rsid w:val="0070707C"/>
    <w:rsid w:val="00715B54"/>
    <w:rsid w:val="007246C5"/>
    <w:rsid w:val="007324A0"/>
    <w:rsid w:val="007361D8"/>
    <w:rsid w:val="00740A2C"/>
    <w:rsid w:val="00747C0B"/>
    <w:rsid w:val="007527D7"/>
    <w:rsid w:val="00753581"/>
    <w:rsid w:val="0076768D"/>
    <w:rsid w:val="00773874"/>
    <w:rsid w:val="00774290"/>
    <w:rsid w:val="00775CD4"/>
    <w:rsid w:val="007828CE"/>
    <w:rsid w:val="00787B4D"/>
    <w:rsid w:val="00795CD9"/>
    <w:rsid w:val="007A25AD"/>
    <w:rsid w:val="007A3887"/>
    <w:rsid w:val="007A766C"/>
    <w:rsid w:val="007C6D7A"/>
    <w:rsid w:val="007D0F17"/>
    <w:rsid w:val="007D1C30"/>
    <w:rsid w:val="007E5E74"/>
    <w:rsid w:val="007E72FB"/>
    <w:rsid w:val="007F2CD1"/>
    <w:rsid w:val="007F48CA"/>
    <w:rsid w:val="007F67A6"/>
    <w:rsid w:val="0080187A"/>
    <w:rsid w:val="00803B8C"/>
    <w:rsid w:val="008076DE"/>
    <w:rsid w:val="008162FF"/>
    <w:rsid w:val="0081733B"/>
    <w:rsid w:val="00820435"/>
    <w:rsid w:val="008207DD"/>
    <w:rsid w:val="008319C6"/>
    <w:rsid w:val="00833E8B"/>
    <w:rsid w:val="00843904"/>
    <w:rsid w:val="0085100B"/>
    <w:rsid w:val="00857017"/>
    <w:rsid w:val="008648C7"/>
    <w:rsid w:val="00875B37"/>
    <w:rsid w:val="00876A29"/>
    <w:rsid w:val="008803EE"/>
    <w:rsid w:val="00882069"/>
    <w:rsid w:val="008A351A"/>
    <w:rsid w:val="008A4F99"/>
    <w:rsid w:val="008B0330"/>
    <w:rsid w:val="008B58D7"/>
    <w:rsid w:val="008C011C"/>
    <w:rsid w:val="008D1D7D"/>
    <w:rsid w:val="008D7E58"/>
    <w:rsid w:val="008E002F"/>
    <w:rsid w:val="008E41EB"/>
    <w:rsid w:val="008E5D81"/>
    <w:rsid w:val="008F14FF"/>
    <w:rsid w:val="008F25FC"/>
    <w:rsid w:val="00901B97"/>
    <w:rsid w:val="009046DA"/>
    <w:rsid w:val="00904800"/>
    <w:rsid w:val="00912533"/>
    <w:rsid w:val="00913FDE"/>
    <w:rsid w:val="009269F9"/>
    <w:rsid w:val="0092771F"/>
    <w:rsid w:val="00932370"/>
    <w:rsid w:val="00936390"/>
    <w:rsid w:val="00947A61"/>
    <w:rsid w:val="00953488"/>
    <w:rsid w:val="00964D57"/>
    <w:rsid w:val="00970FE8"/>
    <w:rsid w:val="00983087"/>
    <w:rsid w:val="00983149"/>
    <w:rsid w:val="00986B7E"/>
    <w:rsid w:val="00987380"/>
    <w:rsid w:val="00992571"/>
    <w:rsid w:val="009D01A2"/>
    <w:rsid w:val="009E6462"/>
    <w:rsid w:val="009E712E"/>
    <w:rsid w:val="00A06045"/>
    <w:rsid w:val="00A10A39"/>
    <w:rsid w:val="00A125FA"/>
    <w:rsid w:val="00A1333B"/>
    <w:rsid w:val="00A1681E"/>
    <w:rsid w:val="00A302E3"/>
    <w:rsid w:val="00A34CF7"/>
    <w:rsid w:val="00A34EF9"/>
    <w:rsid w:val="00A36F7C"/>
    <w:rsid w:val="00A50C6C"/>
    <w:rsid w:val="00A61098"/>
    <w:rsid w:val="00A63ABB"/>
    <w:rsid w:val="00A756E8"/>
    <w:rsid w:val="00A75BF7"/>
    <w:rsid w:val="00A83607"/>
    <w:rsid w:val="00A853B4"/>
    <w:rsid w:val="00A85C15"/>
    <w:rsid w:val="00A864C6"/>
    <w:rsid w:val="00A86D29"/>
    <w:rsid w:val="00A87D34"/>
    <w:rsid w:val="00A906AD"/>
    <w:rsid w:val="00A90DBF"/>
    <w:rsid w:val="00AA4AB3"/>
    <w:rsid w:val="00AB36AD"/>
    <w:rsid w:val="00AB6973"/>
    <w:rsid w:val="00AC0ED3"/>
    <w:rsid w:val="00AC3749"/>
    <w:rsid w:val="00AC74F6"/>
    <w:rsid w:val="00AE157E"/>
    <w:rsid w:val="00AE58D4"/>
    <w:rsid w:val="00AF0C27"/>
    <w:rsid w:val="00B049B6"/>
    <w:rsid w:val="00B0697B"/>
    <w:rsid w:val="00B40E04"/>
    <w:rsid w:val="00B4180C"/>
    <w:rsid w:val="00B428C9"/>
    <w:rsid w:val="00B437E3"/>
    <w:rsid w:val="00B478FA"/>
    <w:rsid w:val="00B53016"/>
    <w:rsid w:val="00B551B2"/>
    <w:rsid w:val="00B63947"/>
    <w:rsid w:val="00B66A43"/>
    <w:rsid w:val="00B7055C"/>
    <w:rsid w:val="00B72F46"/>
    <w:rsid w:val="00B76D89"/>
    <w:rsid w:val="00B778FE"/>
    <w:rsid w:val="00B82306"/>
    <w:rsid w:val="00B862B6"/>
    <w:rsid w:val="00B862C7"/>
    <w:rsid w:val="00B86AA7"/>
    <w:rsid w:val="00B91B48"/>
    <w:rsid w:val="00B94B76"/>
    <w:rsid w:val="00BA0B5B"/>
    <w:rsid w:val="00BA4AD9"/>
    <w:rsid w:val="00BA623A"/>
    <w:rsid w:val="00BA70F9"/>
    <w:rsid w:val="00BB30F2"/>
    <w:rsid w:val="00BB5058"/>
    <w:rsid w:val="00BB52B0"/>
    <w:rsid w:val="00BC2852"/>
    <w:rsid w:val="00BC37A4"/>
    <w:rsid w:val="00BC5609"/>
    <w:rsid w:val="00BC7E5A"/>
    <w:rsid w:val="00BD7340"/>
    <w:rsid w:val="00BE2577"/>
    <w:rsid w:val="00BF45AC"/>
    <w:rsid w:val="00C04325"/>
    <w:rsid w:val="00C13AED"/>
    <w:rsid w:val="00C15028"/>
    <w:rsid w:val="00C222B6"/>
    <w:rsid w:val="00C22F50"/>
    <w:rsid w:val="00C33DFA"/>
    <w:rsid w:val="00C40097"/>
    <w:rsid w:val="00C4314A"/>
    <w:rsid w:val="00C431B6"/>
    <w:rsid w:val="00C52DC5"/>
    <w:rsid w:val="00C57321"/>
    <w:rsid w:val="00C64350"/>
    <w:rsid w:val="00C72660"/>
    <w:rsid w:val="00C762D4"/>
    <w:rsid w:val="00C82E86"/>
    <w:rsid w:val="00C83BDD"/>
    <w:rsid w:val="00C916FE"/>
    <w:rsid w:val="00CB0F24"/>
    <w:rsid w:val="00CB356E"/>
    <w:rsid w:val="00CB4E98"/>
    <w:rsid w:val="00CC45A8"/>
    <w:rsid w:val="00CD110E"/>
    <w:rsid w:val="00CD3F32"/>
    <w:rsid w:val="00CD7B2F"/>
    <w:rsid w:val="00CE44F6"/>
    <w:rsid w:val="00CE79F3"/>
    <w:rsid w:val="00CF74D6"/>
    <w:rsid w:val="00D02187"/>
    <w:rsid w:val="00D079BD"/>
    <w:rsid w:val="00D14605"/>
    <w:rsid w:val="00D1640D"/>
    <w:rsid w:val="00D30312"/>
    <w:rsid w:val="00D31C44"/>
    <w:rsid w:val="00D3794A"/>
    <w:rsid w:val="00D469C1"/>
    <w:rsid w:val="00D51E64"/>
    <w:rsid w:val="00D62B94"/>
    <w:rsid w:val="00D638F2"/>
    <w:rsid w:val="00D67FEB"/>
    <w:rsid w:val="00D73483"/>
    <w:rsid w:val="00D803C5"/>
    <w:rsid w:val="00D859A5"/>
    <w:rsid w:val="00D92B99"/>
    <w:rsid w:val="00DC06F2"/>
    <w:rsid w:val="00DC0F63"/>
    <w:rsid w:val="00DC4008"/>
    <w:rsid w:val="00DD1B46"/>
    <w:rsid w:val="00DD4A90"/>
    <w:rsid w:val="00DD7CC4"/>
    <w:rsid w:val="00DE1FD0"/>
    <w:rsid w:val="00DF7A47"/>
    <w:rsid w:val="00E03C7B"/>
    <w:rsid w:val="00E03E2E"/>
    <w:rsid w:val="00E05D4F"/>
    <w:rsid w:val="00E07531"/>
    <w:rsid w:val="00E10A6B"/>
    <w:rsid w:val="00E11120"/>
    <w:rsid w:val="00E1696F"/>
    <w:rsid w:val="00E2283D"/>
    <w:rsid w:val="00E336D0"/>
    <w:rsid w:val="00E341A6"/>
    <w:rsid w:val="00E41C11"/>
    <w:rsid w:val="00E42BA5"/>
    <w:rsid w:val="00E445E3"/>
    <w:rsid w:val="00E4471E"/>
    <w:rsid w:val="00E4728B"/>
    <w:rsid w:val="00E53A96"/>
    <w:rsid w:val="00E62E6C"/>
    <w:rsid w:val="00E671E2"/>
    <w:rsid w:val="00E7326C"/>
    <w:rsid w:val="00E75858"/>
    <w:rsid w:val="00E822E3"/>
    <w:rsid w:val="00E84CC9"/>
    <w:rsid w:val="00E85A06"/>
    <w:rsid w:val="00E93462"/>
    <w:rsid w:val="00EA3FD2"/>
    <w:rsid w:val="00EA489E"/>
    <w:rsid w:val="00EA713F"/>
    <w:rsid w:val="00EB4AF8"/>
    <w:rsid w:val="00EC2B33"/>
    <w:rsid w:val="00EF1159"/>
    <w:rsid w:val="00F05270"/>
    <w:rsid w:val="00F13B97"/>
    <w:rsid w:val="00F1568A"/>
    <w:rsid w:val="00F1662A"/>
    <w:rsid w:val="00F35B57"/>
    <w:rsid w:val="00F43A17"/>
    <w:rsid w:val="00F45178"/>
    <w:rsid w:val="00F4530E"/>
    <w:rsid w:val="00F53670"/>
    <w:rsid w:val="00F55FB2"/>
    <w:rsid w:val="00F56887"/>
    <w:rsid w:val="00F64CA1"/>
    <w:rsid w:val="00F652A6"/>
    <w:rsid w:val="00F72A6D"/>
    <w:rsid w:val="00F76E12"/>
    <w:rsid w:val="00F820F2"/>
    <w:rsid w:val="00F82376"/>
    <w:rsid w:val="00F853FD"/>
    <w:rsid w:val="00F95963"/>
    <w:rsid w:val="00FA0315"/>
    <w:rsid w:val="00FB001E"/>
    <w:rsid w:val="00FB37A0"/>
    <w:rsid w:val="00FB3F31"/>
    <w:rsid w:val="00FB5E25"/>
    <w:rsid w:val="00FC24B2"/>
    <w:rsid w:val="00FD18E9"/>
    <w:rsid w:val="00FE4AF3"/>
    <w:rsid w:val="00FE5C42"/>
    <w:rsid w:val="00FF1368"/>
    <w:rsid w:val="00FF4E2C"/>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DED37D2"/>
    <w:rsid w:val="2E5E99CD"/>
    <w:rsid w:val="2E74BDF9"/>
    <w:rsid w:val="2F4F2E2E"/>
    <w:rsid w:val="30BB6C17"/>
    <w:rsid w:val="36297364"/>
    <w:rsid w:val="36B3B4F5"/>
    <w:rsid w:val="370AFE5E"/>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47568"/>
  <w15:chartTrackingRefBased/>
  <w15:docId w15:val="{8BD7E195-F9E8-403E-B8DF-82E60011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 w:type="paragraph" w:styleId="HTMLncedenBiimlendirilmi">
    <w:name w:val="HTML Preformatted"/>
    <w:basedOn w:val="Normal"/>
    <w:link w:val="HTMLncedenBiimlendirilmiChar"/>
    <w:uiPriority w:val="99"/>
    <w:semiHidden/>
    <w:unhideWhenUsed/>
    <w:rsid w:val="000E7F14"/>
    <w:pPr>
      <w:spacing w:after="0" w:line="240" w:lineRule="auto"/>
    </w:pPr>
    <w:rPr>
      <w:rFonts w:ascii="Consolas" w:hAnsi="Consolas" w:cs="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0E7F1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37142733">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1460616">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097146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37567473">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a-law.com"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hla-law.com"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2047</Words>
  <Characters>11674</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Doğukan Aşar</cp:lastModifiedBy>
  <cp:revision>113</cp:revision>
  <cp:lastPrinted>2021-05-12T00:30:00Z</cp:lastPrinted>
  <dcterms:created xsi:type="dcterms:W3CDTF">2021-05-11T23:43:00Z</dcterms:created>
  <dcterms:modified xsi:type="dcterms:W3CDTF">2021-12-17T08:10:00Z</dcterms:modified>
</cp:coreProperties>
</file>